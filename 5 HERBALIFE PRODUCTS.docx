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9F8" w:rsidRPr="005360BB" w:rsidRDefault="000729F8" w:rsidP="001A4454">
      <w:pPr>
        <w:rPr>
          <w:b/>
          <w:sz w:val="28"/>
          <w:u w:val="single"/>
        </w:rPr>
      </w:pPr>
      <w:r w:rsidRPr="005360BB">
        <w:rPr>
          <w:b/>
          <w:sz w:val="28"/>
          <w:u w:val="single"/>
        </w:rPr>
        <w:t>5 HERBALIFE PRODUCTS</w:t>
      </w:r>
    </w:p>
    <w:p w:rsidR="00B46881" w:rsidRDefault="001A4454" w:rsidP="001A4454">
      <w:pPr>
        <w:pStyle w:val="ListParagraph"/>
        <w:numPr>
          <w:ilvl w:val="0"/>
          <w:numId w:val="1"/>
        </w:numPr>
      </w:pPr>
      <w:r>
        <w:t>Multi-fibre</w:t>
      </w:r>
    </w:p>
    <w:p w:rsidR="001A4454" w:rsidRDefault="001A4454" w:rsidP="001A4454">
      <w:pPr>
        <w:pStyle w:val="ListParagraph"/>
        <w:numPr>
          <w:ilvl w:val="0"/>
          <w:numId w:val="1"/>
        </w:numPr>
      </w:pPr>
      <w:r>
        <w:t>Thermo complete Tables</w:t>
      </w:r>
    </w:p>
    <w:p w:rsidR="001A4454" w:rsidRDefault="000729F8" w:rsidP="001A4454">
      <w:pPr>
        <w:pStyle w:val="ListParagraph"/>
        <w:numPr>
          <w:ilvl w:val="0"/>
          <w:numId w:val="1"/>
        </w:numPr>
      </w:pPr>
      <w:r>
        <w:t>Muscle builder</w:t>
      </w:r>
    </w:p>
    <w:p w:rsidR="000729F8" w:rsidRDefault="000729F8" w:rsidP="001A4454">
      <w:pPr>
        <w:pStyle w:val="ListParagraph"/>
        <w:numPr>
          <w:ilvl w:val="0"/>
          <w:numId w:val="1"/>
        </w:numPr>
      </w:pPr>
      <w:r>
        <w:t>Tea</w:t>
      </w:r>
    </w:p>
    <w:p w:rsidR="000729F8" w:rsidRDefault="000729F8" w:rsidP="001A4454">
      <w:pPr>
        <w:pStyle w:val="ListParagraph"/>
        <w:numPr>
          <w:ilvl w:val="0"/>
          <w:numId w:val="1"/>
        </w:numPr>
      </w:pPr>
      <w:r>
        <w:t>Aloe drink</w:t>
      </w:r>
    </w:p>
    <w:p w:rsidR="000729F8" w:rsidRPr="00133E05" w:rsidRDefault="000729F8" w:rsidP="00133E05">
      <w:pPr>
        <w:rPr>
          <w:b/>
          <w:u w:val="single"/>
        </w:rPr>
      </w:pPr>
    </w:p>
    <w:p w:rsidR="000729F8" w:rsidRPr="00133E05" w:rsidRDefault="000729F8" w:rsidP="00133E05">
      <w:pPr>
        <w:pStyle w:val="ListParagraph"/>
        <w:numPr>
          <w:ilvl w:val="0"/>
          <w:numId w:val="10"/>
        </w:numPr>
        <w:rPr>
          <w:b/>
          <w:sz w:val="32"/>
          <w:u w:val="single"/>
        </w:rPr>
      </w:pPr>
      <w:r w:rsidRPr="00133E05">
        <w:rPr>
          <w:b/>
          <w:sz w:val="32"/>
          <w:u w:val="single"/>
        </w:rPr>
        <w:t>Multi</w:t>
      </w:r>
      <w:r w:rsidR="005360BB">
        <w:rPr>
          <w:b/>
          <w:sz w:val="32"/>
          <w:u w:val="single"/>
        </w:rPr>
        <w:t>-</w:t>
      </w:r>
      <w:r w:rsidRPr="00133E05">
        <w:rPr>
          <w:b/>
          <w:sz w:val="32"/>
          <w:u w:val="single"/>
        </w:rPr>
        <w:t>fibre Drink</w:t>
      </w:r>
    </w:p>
    <w:p w:rsidR="000729F8" w:rsidRPr="000729F8" w:rsidRDefault="005360BB" w:rsidP="005360BB">
      <w:pPr>
        <w:rPr>
          <w:b/>
          <w:u w:val="single"/>
        </w:rPr>
      </w:pPr>
      <w:r>
        <w:rPr>
          <w:b/>
          <w:u w:val="single"/>
        </w:rPr>
        <w:t xml:space="preserve">The price is </w:t>
      </w:r>
      <w:r w:rsidR="000729F8" w:rsidRPr="000729F8">
        <w:rPr>
          <w:b/>
          <w:u w:val="single"/>
        </w:rPr>
        <w:t>R 238.09</w:t>
      </w:r>
    </w:p>
    <w:p w:rsidR="000729F8" w:rsidRPr="005360BB" w:rsidRDefault="000729F8" w:rsidP="005360BB">
      <w:pPr>
        <w:pStyle w:val="NoSpacing"/>
      </w:pPr>
    </w:p>
    <w:p w:rsidR="005360BB" w:rsidRPr="005360BB" w:rsidRDefault="005360BB" w:rsidP="005360BB">
      <w:pPr>
        <w:pStyle w:val="NoSpacing"/>
      </w:pPr>
      <w:r w:rsidRPr="005360BB">
        <w:t>Multi</w:t>
      </w:r>
      <w:r>
        <w:t>-</w:t>
      </w:r>
      <w:r w:rsidRPr="005360BB">
        <w:t>fibre is a delicious and easy way t</w:t>
      </w:r>
      <w:r>
        <w:t>o help increase your daily fibre</w:t>
      </w:r>
      <w:r w:rsidRPr="005360BB">
        <w:t xml:space="preserve"> intake. It is also a unique sugar free* blend, with no artificial sweeteners, of soluble and insoluble fibres. It contains 6 natural fibre sources - apple, oat, maize, citrus, chicory and soya</w:t>
      </w:r>
    </w:p>
    <w:p w:rsidR="005360BB" w:rsidRDefault="005360BB" w:rsidP="005360BB">
      <w:pPr>
        <w:pStyle w:val="NoSpacing"/>
      </w:pPr>
    </w:p>
    <w:p w:rsidR="005360BB" w:rsidRPr="005360BB" w:rsidRDefault="005360BB" w:rsidP="005360BB">
      <w:pPr>
        <w:pStyle w:val="NoSpacing"/>
        <w:rPr>
          <w:b/>
        </w:rPr>
      </w:pPr>
      <w:r w:rsidRPr="005360BB">
        <w:rPr>
          <w:b/>
        </w:rPr>
        <w:t>KEY BENEFITS</w:t>
      </w:r>
      <w:bookmarkStart w:id="0" w:name="_GoBack"/>
      <w:bookmarkEnd w:id="0"/>
      <w:r w:rsidRPr="005360BB">
        <w:rPr>
          <w:b/>
        </w:rPr>
        <w:br/>
        <w:t> </w:t>
      </w:r>
    </w:p>
    <w:p w:rsidR="005360BB" w:rsidRPr="005360BB" w:rsidRDefault="005360BB" w:rsidP="005360BB">
      <w:pPr>
        <w:pStyle w:val="NoSpacing"/>
        <w:numPr>
          <w:ilvl w:val="0"/>
          <w:numId w:val="11"/>
        </w:numPr>
      </w:pPr>
      <w:r w:rsidRPr="005360BB">
        <w:t>5g of fibre per serving when made up with 150 ml of water.</w:t>
      </w:r>
      <w:r w:rsidRPr="005360BB">
        <w:br/>
        <w:t> </w:t>
      </w:r>
    </w:p>
    <w:p w:rsidR="005360BB" w:rsidRPr="005360BB" w:rsidRDefault="005360BB" w:rsidP="005360BB">
      <w:pPr>
        <w:pStyle w:val="NoSpacing"/>
        <w:numPr>
          <w:ilvl w:val="0"/>
          <w:numId w:val="11"/>
        </w:numPr>
      </w:pPr>
      <w:r w:rsidRPr="005360BB">
        <w:t>6 natural fibre sources</w:t>
      </w:r>
      <w:r w:rsidRPr="005360BB">
        <w:br/>
        <w:t> </w:t>
      </w:r>
    </w:p>
    <w:p w:rsidR="005360BB" w:rsidRPr="005360BB" w:rsidRDefault="005360BB" w:rsidP="005360BB">
      <w:pPr>
        <w:pStyle w:val="NoSpacing"/>
        <w:numPr>
          <w:ilvl w:val="0"/>
          <w:numId w:val="11"/>
        </w:numPr>
      </w:pPr>
      <w:r w:rsidRPr="005360BB">
        <w:t>75 kJ per serving*</w:t>
      </w:r>
      <w:r w:rsidRPr="005360BB">
        <w:br/>
        <w:t> </w:t>
      </w:r>
    </w:p>
    <w:p w:rsidR="005360BB" w:rsidRPr="005360BB" w:rsidRDefault="005360BB" w:rsidP="005360BB">
      <w:pPr>
        <w:pStyle w:val="NoSpacing"/>
        <w:numPr>
          <w:ilvl w:val="0"/>
          <w:numId w:val="11"/>
        </w:numPr>
      </w:pPr>
      <w:r w:rsidRPr="005360BB">
        <w:t>No added sugar</w:t>
      </w:r>
      <w:r w:rsidRPr="005360BB">
        <w:br/>
        <w:t> </w:t>
      </w:r>
    </w:p>
    <w:p w:rsidR="005360BB" w:rsidRPr="005360BB" w:rsidRDefault="005360BB" w:rsidP="005360BB">
      <w:pPr>
        <w:pStyle w:val="NoSpacing"/>
        <w:numPr>
          <w:ilvl w:val="0"/>
          <w:numId w:val="11"/>
        </w:numPr>
      </w:pPr>
      <w:r w:rsidRPr="005360BB">
        <w:t>No artificial sweeteners</w:t>
      </w:r>
      <w:r w:rsidRPr="005360BB">
        <w:br/>
        <w:t> </w:t>
      </w:r>
    </w:p>
    <w:p w:rsidR="005360BB" w:rsidRPr="005360BB" w:rsidRDefault="005360BB" w:rsidP="005360BB">
      <w:pPr>
        <w:pStyle w:val="NoSpacing"/>
        <w:numPr>
          <w:ilvl w:val="0"/>
          <w:numId w:val="11"/>
        </w:numPr>
      </w:pPr>
      <w:r w:rsidRPr="005360BB">
        <w:t>Contains both soluble and insoluble fibre</w:t>
      </w:r>
      <w:r w:rsidRPr="005360BB">
        <w:br/>
        <w:t> </w:t>
      </w:r>
    </w:p>
    <w:p w:rsidR="005360BB" w:rsidRDefault="005360BB" w:rsidP="005360BB">
      <w:pPr>
        <w:pStyle w:val="ListParagraph"/>
        <w:numPr>
          <w:ilvl w:val="0"/>
          <w:numId w:val="11"/>
        </w:numPr>
      </w:pPr>
      <w:r w:rsidRPr="005360BB">
        <w:t>Enjoy with water or mixed with</w:t>
      </w:r>
      <w:r>
        <w:t xml:space="preserve"> your favourite Formula 1 shake</w:t>
      </w:r>
    </w:p>
    <w:p w:rsidR="000729F8" w:rsidRPr="005360BB" w:rsidRDefault="000729F8" w:rsidP="005360BB">
      <w:r w:rsidRPr="005360BB">
        <w:rPr>
          <w:b/>
        </w:rPr>
        <w:t>USAGE</w:t>
      </w:r>
      <w:r w:rsidRPr="005360BB">
        <w:br/>
      </w:r>
      <w:r w:rsidRPr="005360BB">
        <w:br/>
      </w:r>
      <w:r w:rsidR="005360BB">
        <w:t>Mix 1 measuring spoon (6.</w:t>
      </w:r>
      <w:r w:rsidRPr="005360BB">
        <w:t>8 g) with 150 ml of water or add a scoop to your favourite shake mix. Enjoy this product within a balanced and varied diet, as part of a healthy active lifestyle.</w:t>
      </w:r>
    </w:p>
    <w:p w:rsidR="00BB16B4" w:rsidRDefault="00BB16B4" w:rsidP="000729F8">
      <w:pPr>
        <w:shd w:val="clear" w:color="auto" w:fill="FFFFFF"/>
        <w:spacing w:after="0" w:line="240" w:lineRule="auto"/>
        <w:ind w:left="120" w:right="120"/>
        <w:textAlignment w:val="baseline"/>
        <w:rPr>
          <w:rFonts w:ascii="Helvetica" w:eastAsia="Times New Roman" w:hAnsi="Helvetica" w:cs="Times New Roman"/>
          <w:color w:val="555555"/>
          <w:spacing w:val="5"/>
          <w:lang w:eastAsia="en-ZA"/>
        </w:rPr>
      </w:pPr>
    </w:p>
    <w:p w:rsidR="00BB16B4" w:rsidRDefault="00BB16B4" w:rsidP="000729F8">
      <w:pPr>
        <w:shd w:val="clear" w:color="auto" w:fill="FFFFFF"/>
        <w:spacing w:after="0" w:line="240" w:lineRule="auto"/>
        <w:ind w:left="120" w:right="120"/>
        <w:textAlignment w:val="baseline"/>
        <w:rPr>
          <w:rFonts w:ascii="Helvetica" w:eastAsia="Times New Roman" w:hAnsi="Helvetica" w:cs="Times New Roman"/>
          <w:color w:val="555555"/>
          <w:spacing w:val="5"/>
          <w:lang w:eastAsia="en-ZA"/>
        </w:rPr>
      </w:pPr>
    </w:p>
    <w:p w:rsidR="00BB16B4" w:rsidRDefault="00BB16B4" w:rsidP="000729F8">
      <w:pPr>
        <w:shd w:val="clear" w:color="auto" w:fill="FFFFFF"/>
        <w:spacing w:after="0" w:line="240" w:lineRule="auto"/>
        <w:ind w:left="120" w:right="120"/>
        <w:textAlignment w:val="baseline"/>
        <w:rPr>
          <w:rFonts w:ascii="Helvetica" w:eastAsia="Times New Roman" w:hAnsi="Helvetica" w:cs="Times New Roman"/>
          <w:color w:val="555555"/>
          <w:spacing w:val="5"/>
          <w:lang w:eastAsia="en-ZA"/>
        </w:rPr>
      </w:pPr>
    </w:p>
    <w:p w:rsidR="00BB16B4" w:rsidRPr="00133E05" w:rsidRDefault="00133E05" w:rsidP="00133E05">
      <w:pPr>
        <w:rPr>
          <w:b/>
          <w:sz w:val="32"/>
          <w:u w:val="single"/>
        </w:rPr>
      </w:pPr>
      <w:r w:rsidRPr="00133E05">
        <w:rPr>
          <w:b/>
          <w:sz w:val="32"/>
          <w:u w:val="single"/>
        </w:rPr>
        <w:t>2.</w:t>
      </w:r>
      <w:r>
        <w:rPr>
          <w:b/>
          <w:sz w:val="32"/>
          <w:u w:val="single"/>
        </w:rPr>
        <w:t xml:space="preserve"> </w:t>
      </w:r>
      <w:r w:rsidR="00BB16B4" w:rsidRPr="00133E05">
        <w:rPr>
          <w:b/>
          <w:sz w:val="32"/>
          <w:u w:val="single"/>
        </w:rPr>
        <w:t>Thermo complete Tables</w:t>
      </w:r>
    </w:p>
    <w:p w:rsidR="00BB16B4" w:rsidRDefault="00BB16B4" w:rsidP="00BB16B4">
      <w:pPr>
        <w:pStyle w:val="ListParagraph"/>
        <w:rPr>
          <w:b/>
          <w:sz w:val="24"/>
          <w:u w:val="single"/>
        </w:rPr>
      </w:pPr>
      <w:r w:rsidRPr="00BB16B4">
        <w:rPr>
          <w:b/>
          <w:sz w:val="24"/>
          <w:u w:val="single"/>
        </w:rPr>
        <w:t>THER</w:t>
      </w:r>
      <w:r>
        <w:rPr>
          <w:b/>
          <w:sz w:val="24"/>
          <w:u w:val="single"/>
        </w:rPr>
        <w:t xml:space="preserve">MO COMPLETE ORIGINAL 90 TABLETS: </w:t>
      </w:r>
      <w:r w:rsidRPr="00BB16B4">
        <w:rPr>
          <w:b/>
          <w:sz w:val="24"/>
          <w:u w:val="single"/>
        </w:rPr>
        <w:t xml:space="preserve"> R 435.60</w:t>
      </w:r>
    </w:p>
    <w:p w:rsidR="00BB16B4" w:rsidRDefault="00BB16B4" w:rsidP="00BB16B4">
      <w:pPr>
        <w:pStyle w:val="ListParagraph"/>
        <w:rPr>
          <w:b/>
          <w:sz w:val="24"/>
          <w:u w:val="single"/>
        </w:rPr>
      </w:pPr>
    </w:p>
    <w:p w:rsidR="00BB16B4" w:rsidRPr="00BB16B4" w:rsidRDefault="00BB16B4" w:rsidP="00BB16B4">
      <w:pPr>
        <w:pStyle w:val="ListParagraph"/>
        <w:rPr>
          <w:b/>
          <w:bCs/>
          <w:sz w:val="24"/>
        </w:rPr>
      </w:pPr>
      <w:r w:rsidRPr="00BB16B4">
        <w:rPr>
          <w:b/>
          <w:bCs/>
          <w:sz w:val="24"/>
        </w:rPr>
        <w:t>Product Overview</w:t>
      </w:r>
    </w:p>
    <w:p w:rsidR="00BB16B4" w:rsidRPr="00BB16B4" w:rsidRDefault="00BB16B4" w:rsidP="00BB16B4">
      <w:pPr>
        <w:pStyle w:val="ListParagraph"/>
        <w:rPr>
          <w:sz w:val="24"/>
        </w:rPr>
      </w:pPr>
      <w:r w:rsidRPr="00BB16B4">
        <w:rPr>
          <w:sz w:val="24"/>
        </w:rPr>
        <w:t>Thermo complete is a unique blend of naturally sourced caffeine from green tea and yerba mate.</w:t>
      </w:r>
    </w:p>
    <w:p w:rsidR="00BB16B4" w:rsidRPr="00BB16B4" w:rsidRDefault="00BB16B4" w:rsidP="00BB16B4">
      <w:pPr>
        <w:pStyle w:val="ListParagraph"/>
        <w:rPr>
          <w:b/>
          <w:bCs/>
          <w:sz w:val="24"/>
        </w:rPr>
      </w:pPr>
      <w:r w:rsidRPr="00BB16B4">
        <w:rPr>
          <w:b/>
          <w:bCs/>
          <w:sz w:val="24"/>
        </w:rPr>
        <w:t>Key Benefits</w:t>
      </w:r>
    </w:p>
    <w:p w:rsidR="00BB16B4" w:rsidRPr="00BB16B4" w:rsidRDefault="00BB16B4" w:rsidP="00BB16B4">
      <w:pPr>
        <w:pStyle w:val="ListParagraph"/>
        <w:rPr>
          <w:sz w:val="24"/>
        </w:rPr>
      </w:pPr>
      <w:r w:rsidRPr="00BB16B4">
        <w:rPr>
          <w:sz w:val="24"/>
        </w:rPr>
        <w:lastRenderedPageBreak/>
        <w:t>• A unique blend of naturally sourced caffeine from green tea and yerba mate</w:t>
      </w:r>
      <w:r w:rsidRPr="00BB16B4">
        <w:rPr>
          <w:sz w:val="24"/>
        </w:rPr>
        <w:br/>
        <w:t>• Source of vitamin C</w:t>
      </w:r>
      <w:r w:rsidRPr="00BB16B4">
        <w:rPr>
          <w:sz w:val="24"/>
        </w:rPr>
        <w:br/>
        <w:t>• Contains 85 mg of caffeine per serving</w:t>
      </w:r>
    </w:p>
    <w:p w:rsidR="00BB16B4" w:rsidRPr="00BB16B4" w:rsidRDefault="00BB16B4" w:rsidP="00BB16B4">
      <w:pPr>
        <w:pStyle w:val="ListParagraph"/>
        <w:rPr>
          <w:b/>
          <w:bCs/>
          <w:sz w:val="24"/>
        </w:rPr>
      </w:pPr>
      <w:r w:rsidRPr="00BB16B4">
        <w:rPr>
          <w:b/>
          <w:bCs/>
          <w:sz w:val="24"/>
        </w:rPr>
        <w:t>Usage</w:t>
      </w:r>
    </w:p>
    <w:p w:rsidR="00BB16B4" w:rsidRPr="00BB16B4" w:rsidRDefault="00BB16B4" w:rsidP="00BB16B4">
      <w:pPr>
        <w:pStyle w:val="ListParagraph"/>
        <w:rPr>
          <w:sz w:val="24"/>
        </w:rPr>
      </w:pPr>
      <w:r w:rsidRPr="00BB16B4">
        <w:rPr>
          <w:sz w:val="24"/>
        </w:rPr>
        <w:t>Take one to two tablets twice daily, mid-morning and mid-afternoon.</w:t>
      </w:r>
      <w:r w:rsidRPr="00BB16B4">
        <w:rPr>
          <w:sz w:val="24"/>
        </w:rPr>
        <w:br/>
      </w:r>
      <w:r w:rsidRPr="00BB16B4">
        <w:rPr>
          <w:sz w:val="24"/>
        </w:rPr>
        <w:br/>
      </w:r>
      <w:r w:rsidRPr="00BB16B4">
        <w:rPr>
          <w:i/>
          <w:iCs/>
          <w:sz w:val="24"/>
        </w:rPr>
        <w:t>Enjoy this product within a balanced and varied diet, as part of a healthy, active lifestyle.</w:t>
      </w:r>
    </w:p>
    <w:p w:rsidR="00BB16B4" w:rsidRPr="00BB16B4" w:rsidRDefault="00BB16B4" w:rsidP="00BB16B4">
      <w:pPr>
        <w:pStyle w:val="ListParagraph"/>
        <w:rPr>
          <w:sz w:val="24"/>
        </w:rPr>
      </w:pPr>
    </w:p>
    <w:p w:rsidR="00BB16B4" w:rsidRPr="00BB16B4" w:rsidRDefault="00BB16B4" w:rsidP="00BB16B4">
      <w:pPr>
        <w:pStyle w:val="ListParagraph"/>
        <w:rPr>
          <w:b/>
          <w:sz w:val="24"/>
          <w:u w:val="single"/>
        </w:rPr>
      </w:pPr>
    </w:p>
    <w:p w:rsidR="00BB16B4" w:rsidRPr="00133E05" w:rsidRDefault="00133E05" w:rsidP="00133E05">
      <w:pPr>
        <w:rPr>
          <w:b/>
          <w:sz w:val="32"/>
          <w:u w:val="single"/>
        </w:rPr>
      </w:pPr>
      <w:r w:rsidRPr="00133E05">
        <w:rPr>
          <w:b/>
          <w:sz w:val="32"/>
          <w:u w:val="single"/>
        </w:rPr>
        <w:t xml:space="preserve">3. </w:t>
      </w:r>
      <w:r w:rsidR="00BB16B4" w:rsidRPr="00133E05">
        <w:rPr>
          <w:b/>
          <w:sz w:val="32"/>
          <w:u w:val="single"/>
        </w:rPr>
        <w:t>Muscle builder</w:t>
      </w:r>
    </w:p>
    <w:p w:rsidR="00BB16B4" w:rsidRPr="00133E05" w:rsidRDefault="00BB16B4" w:rsidP="00BB16B4">
      <w:pPr>
        <w:rPr>
          <w:b/>
          <w:sz w:val="32"/>
          <w:u w:val="single"/>
        </w:rPr>
      </w:pPr>
      <w:r w:rsidRPr="00133E05">
        <w:rPr>
          <w:b/>
          <w:sz w:val="32"/>
          <w:u w:val="single"/>
        </w:rPr>
        <w:t>Rebuild Strength: R 792.65</w:t>
      </w:r>
    </w:p>
    <w:tbl>
      <w:tblPr>
        <w:tblW w:w="5000" w:type="pct"/>
        <w:shd w:val="clear" w:color="auto" w:fill="FFFFFF"/>
        <w:tblCellMar>
          <w:left w:w="0" w:type="dxa"/>
          <w:right w:w="0" w:type="dxa"/>
        </w:tblCellMar>
        <w:tblLook w:val="04A0" w:firstRow="1" w:lastRow="0" w:firstColumn="1" w:lastColumn="0" w:noHBand="0" w:noVBand="1"/>
      </w:tblPr>
      <w:tblGrid>
        <w:gridCol w:w="9026"/>
      </w:tblGrid>
      <w:tr w:rsidR="00174970" w:rsidRPr="00174970" w:rsidTr="00174970">
        <w:tc>
          <w:tcPr>
            <w:tcW w:w="4950" w:type="pct"/>
            <w:tcBorders>
              <w:top w:val="nil"/>
              <w:left w:val="nil"/>
              <w:bottom w:val="nil"/>
              <w:right w:val="nil"/>
            </w:tcBorders>
            <w:shd w:val="clear" w:color="auto" w:fill="FFFFFF"/>
            <w:tcMar>
              <w:top w:w="225" w:type="dxa"/>
              <w:left w:w="180" w:type="dxa"/>
              <w:bottom w:w="225" w:type="dxa"/>
              <w:right w:w="180" w:type="dxa"/>
            </w:tcMar>
            <w:vAlign w:val="center"/>
            <w:hideMark/>
          </w:tcPr>
          <w:p w:rsidR="00174970" w:rsidRPr="007F0114" w:rsidRDefault="00174970" w:rsidP="00174970">
            <w:pPr>
              <w:rPr>
                <w:b/>
              </w:rPr>
            </w:pPr>
            <w:r w:rsidRPr="007F0114">
              <w:rPr>
                <w:b/>
              </w:rPr>
              <w:t>Recovery high protein drink for use after strength training.</w:t>
            </w:r>
          </w:p>
        </w:tc>
      </w:tr>
    </w:tbl>
    <w:p w:rsidR="00174970" w:rsidRPr="00D62953" w:rsidRDefault="00174970" w:rsidP="00174970">
      <w:pPr>
        <w:rPr>
          <w:b/>
          <w:vanish/>
          <w:u w:val="single"/>
        </w:rPr>
      </w:pPr>
    </w:p>
    <w:p w:rsidR="00D62953" w:rsidRPr="00D62953" w:rsidRDefault="00D62953" w:rsidP="00D62953">
      <w:pPr>
        <w:spacing w:line="240" w:lineRule="auto"/>
        <w:rPr>
          <w:b/>
          <w:bCs/>
          <w:sz w:val="20"/>
          <w:u w:val="single"/>
        </w:rPr>
      </w:pPr>
      <w:r w:rsidRPr="00D62953">
        <w:rPr>
          <w:b/>
          <w:bCs/>
          <w:sz w:val="20"/>
          <w:u w:val="single"/>
        </w:rPr>
        <w:t>KEY BENEFITS</w:t>
      </w:r>
    </w:p>
    <w:p w:rsidR="00D62953" w:rsidRPr="00D62953" w:rsidRDefault="00D62953" w:rsidP="00D62953">
      <w:pPr>
        <w:pStyle w:val="ListParagraph"/>
        <w:numPr>
          <w:ilvl w:val="0"/>
          <w:numId w:val="6"/>
        </w:numPr>
        <w:spacing w:line="240" w:lineRule="auto"/>
        <w:rPr>
          <w:bCs/>
          <w:sz w:val="18"/>
        </w:rPr>
      </w:pPr>
      <w:r w:rsidRPr="00D62953">
        <w:rPr>
          <w:bCs/>
          <w:sz w:val="18"/>
        </w:rPr>
        <w:t>For use after anaerobic exercise</w:t>
      </w:r>
    </w:p>
    <w:p w:rsidR="00D62953" w:rsidRPr="00D62953" w:rsidRDefault="00D62953" w:rsidP="00D62953">
      <w:pPr>
        <w:pStyle w:val="ListParagraph"/>
        <w:numPr>
          <w:ilvl w:val="0"/>
          <w:numId w:val="6"/>
        </w:numPr>
        <w:spacing w:line="240" w:lineRule="auto"/>
        <w:rPr>
          <w:bCs/>
          <w:sz w:val="18"/>
        </w:rPr>
      </w:pPr>
      <w:r w:rsidRPr="00D62953">
        <w:rPr>
          <w:bCs/>
          <w:sz w:val="18"/>
        </w:rPr>
        <w:t>Contains 25g protein that contributes to the growth and maintenance of lean muscle mass, delivering protein to fatigued muscles</w:t>
      </w:r>
    </w:p>
    <w:p w:rsidR="00D62953" w:rsidRPr="00D62953" w:rsidRDefault="00D62953" w:rsidP="00D62953">
      <w:pPr>
        <w:pStyle w:val="ListParagraph"/>
        <w:numPr>
          <w:ilvl w:val="0"/>
          <w:numId w:val="6"/>
        </w:numPr>
        <w:spacing w:line="240" w:lineRule="auto"/>
        <w:rPr>
          <w:bCs/>
          <w:sz w:val="18"/>
        </w:rPr>
      </w:pPr>
      <w:r w:rsidRPr="00D62953">
        <w:rPr>
          <w:bCs/>
          <w:sz w:val="18"/>
        </w:rPr>
        <w:t>Iron contributes to normal energy metabolism, the formation of red blood cells and oxygen transport in the body</w:t>
      </w:r>
    </w:p>
    <w:p w:rsidR="00D62953" w:rsidRPr="00D62953" w:rsidRDefault="00D62953" w:rsidP="00D62953">
      <w:pPr>
        <w:pStyle w:val="ListParagraph"/>
        <w:numPr>
          <w:ilvl w:val="0"/>
          <w:numId w:val="6"/>
        </w:numPr>
        <w:spacing w:line="240" w:lineRule="auto"/>
        <w:rPr>
          <w:bCs/>
          <w:sz w:val="18"/>
        </w:rPr>
      </w:pPr>
      <w:r w:rsidRPr="00D62953">
        <w:rPr>
          <w:bCs/>
          <w:sz w:val="18"/>
        </w:rPr>
        <w:t>No artificial colours, flavours or sweeteners</w:t>
      </w:r>
    </w:p>
    <w:p w:rsidR="00D62953" w:rsidRPr="00D62953" w:rsidRDefault="00D62953" w:rsidP="00D62953">
      <w:pPr>
        <w:pStyle w:val="ListParagraph"/>
        <w:numPr>
          <w:ilvl w:val="0"/>
          <w:numId w:val="6"/>
        </w:numPr>
        <w:spacing w:line="240" w:lineRule="auto"/>
        <w:rPr>
          <w:bCs/>
          <w:sz w:val="18"/>
        </w:rPr>
      </w:pPr>
      <w:r w:rsidRPr="00D62953">
        <w:rPr>
          <w:bCs/>
          <w:sz w:val="18"/>
        </w:rPr>
        <w:t>Casein and whey proteins are both high quality dairy proteins and are recognised for their excellent amino acid content.</w:t>
      </w:r>
    </w:p>
    <w:p w:rsidR="00D62953" w:rsidRPr="00D62953" w:rsidRDefault="00D62953" w:rsidP="00D62953">
      <w:pPr>
        <w:spacing w:line="240" w:lineRule="auto"/>
        <w:rPr>
          <w:bCs/>
          <w:sz w:val="18"/>
          <w:u w:val="single"/>
        </w:rPr>
      </w:pPr>
      <w:r w:rsidRPr="00D62953">
        <w:rPr>
          <w:bCs/>
          <w:sz w:val="18"/>
          <w:u w:val="single"/>
        </w:rPr>
        <w:t xml:space="preserve"> </w:t>
      </w:r>
      <w:r w:rsidRPr="00D62953">
        <w:rPr>
          <w:b/>
          <w:bCs/>
          <w:sz w:val="18"/>
          <w:u w:val="single"/>
        </w:rPr>
        <w:t>USAGE</w:t>
      </w:r>
    </w:p>
    <w:p w:rsidR="00D62953" w:rsidRDefault="00D62953" w:rsidP="00D62953">
      <w:pPr>
        <w:spacing w:line="240" w:lineRule="auto"/>
        <w:rPr>
          <w:bCs/>
          <w:sz w:val="18"/>
        </w:rPr>
      </w:pPr>
      <w:r w:rsidRPr="00D62953">
        <w:rPr>
          <w:bCs/>
          <w:sz w:val="18"/>
        </w:rPr>
        <w:t>Mix 5 level scoops (50 g) with 250 ml of water. Shake vigorously. Consume within 30 minutes following intense physical activity. This product should be used as part of a balanced and varied diet in line with a healthy lifestyle.</w:t>
      </w:r>
    </w:p>
    <w:p w:rsidR="00D62953" w:rsidRDefault="00D62953" w:rsidP="00D62953">
      <w:pPr>
        <w:spacing w:line="240" w:lineRule="auto"/>
        <w:rPr>
          <w:bCs/>
          <w:sz w:val="18"/>
        </w:rPr>
      </w:pPr>
    </w:p>
    <w:p w:rsidR="00133E05" w:rsidRPr="00133E05" w:rsidRDefault="00133E05" w:rsidP="00133E05">
      <w:pPr>
        <w:ind w:left="360"/>
        <w:rPr>
          <w:b/>
          <w:bCs/>
          <w:sz w:val="36"/>
          <w:u w:val="single"/>
        </w:rPr>
      </w:pPr>
      <w:r>
        <w:rPr>
          <w:b/>
          <w:sz w:val="36"/>
          <w:u w:val="single"/>
        </w:rPr>
        <w:t xml:space="preserve">4. </w:t>
      </w:r>
      <w:r w:rsidR="00D62953" w:rsidRPr="00133E05">
        <w:rPr>
          <w:b/>
          <w:sz w:val="36"/>
          <w:u w:val="single"/>
        </w:rPr>
        <w:t>Tea</w:t>
      </w:r>
      <w:r w:rsidRPr="00133E05">
        <w:rPr>
          <w:b/>
          <w:sz w:val="36"/>
          <w:u w:val="single"/>
        </w:rPr>
        <w:t xml:space="preserve"> is also called </w:t>
      </w:r>
      <w:r w:rsidRPr="00133E05">
        <w:rPr>
          <w:b/>
          <w:bCs/>
          <w:sz w:val="36"/>
          <w:u w:val="single"/>
        </w:rPr>
        <w:t>Instant Herbal Beverage</w:t>
      </w:r>
    </w:p>
    <w:p w:rsidR="00133E05" w:rsidRPr="00133E05" w:rsidRDefault="00133E05" w:rsidP="00133E05">
      <w:pPr>
        <w:pStyle w:val="ListParagraph"/>
        <w:rPr>
          <w:b/>
          <w:bCs/>
          <w:sz w:val="36"/>
          <w:u w:val="single"/>
        </w:rPr>
      </w:pPr>
      <w:r w:rsidRPr="00133E05">
        <w:rPr>
          <w:b/>
          <w:bCs/>
          <w:sz w:val="36"/>
          <w:u w:val="single"/>
        </w:rPr>
        <w:t>R 259.2</w:t>
      </w:r>
      <w:ins w:id="1" w:author="Unknown">
        <w:r w:rsidRPr="00133E05">
          <w:rPr>
            <w:b/>
            <w:bCs/>
            <w:sz w:val="36"/>
            <w:u w:val="single"/>
          </w:rPr>
          <w:t>1</w:t>
        </w:r>
      </w:ins>
    </w:p>
    <w:p w:rsidR="00133E05" w:rsidRPr="00133E05" w:rsidRDefault="00133E05" w:rsidP="00133E05">
      <w:pPr>
        <w:pStyle w:val="ListParagraph"/>
        <w:rPr>
          <w:bCs/>
        </w:rPr>
      </w:pPr>
      <w:r w:rsidRPr="00133E05">
        <w:rPr>
          <w:bCs/>
        </w:rPr>
        <w:t>ENJOY HOT OR COLD.</w:t>
      </w:r>
    </w:p>
    <w:p w:rsidR="00133E05" w:rsidRPr="00133E05" w:rsidRDefault="00133E05" w:rsidP="00133E05">
      <w:pPr>
        <w:pStyle w:val="ListParagraph"/>
        <w:rPr>
          <w:bCs/>
        </w:rPr>
      </w:pPr>
    </w:p>
    <w:p w:rsidR="00133E05" w:rsidRPr="00133E05" w:rsidRDefault="00133E05" w:rsidP="00133E05">
      <w:pPr>
        <w:pStyle w:val="ListParagraph"/>
        <w:rPr>
          <w:bCs/>
        </w:rPr>
      </w:pPr>
      <w:r w:rsidRPr="00133E05">
        <w:rPr>
          <w:bCs/>
        </w:rPr>
        <w:t>A low calorie refreshing drink infused with green and black tea.</w:t>
      </w:r>
    </w:p>
    <w:p w:rsidR="00133E05" w:rsidRPr="00133E05" w:rsidRDefault="00133E05" w:rsidP="00133E05">
      <w:pPr>
        <w:pStyle w:val="ListParagraph"/>
        <w:rPr>
          <w:bCs/>
        </w:rPr>
      </w:pPr>
    </w:p>
    <w:p w:rsidR="00133E05" w:rsidRPr="00133E05" w:rsidRDefault="00133E05" w:rsidP="00133E05">
      <w:pPr>
        <w:pStyle w:val="ListParagraph"/>
        <w:rPr>
          <w:bCs/>
        </w:rPr>
      </w:pPr>
      <w:r w:rsidRPr="00133E05">
        <w:rPr>
          <w:bCs/>
        </w:rPr>
        <w:t>Instant Herbal Beverage is a refreshing drink enjoyed hot or cold, and a great way to help you reach your required fluid intake each day.</w:t>
      </w:r>
    </w:p>
    <w:p w:rsidR="00133E05" w:rsidRPr="00133E05" w:rsidRDefault="00133E05" w:rsidP="00133E05">
      <w:pPr>
        <w:pStyle w:val="ListParagraph"/>
        <w:rPr>
          <w:bCs/>
        </w:rPr>
      </w:pPr>
    </w:p>
    <w:p w:rsidR="00133E05" w:rsidRPr="00133E05" w:rsidRDefault="00133E05" w:rsidP="00133E05">
      <w:pPr>
        <w:pStyle w:val="ListParagraph"/>
        <w:rPr>
          <w:bCs/>
        </w:rPr>
      </w:pPr>
      <w:r w:rsidRPr="00133E05">
        <w:rPr>
          <w:bCs/>
        </w:rPr>
        <w:t>Wake up to a refreshing herbal drink, containing 85mg Caffeine to help increase alertness whenever you need it. Low in kilojoules and infused with green and black tea, it is delicious enjoyed hot or cold.</w:t>
      </w:r>
    </w:p>
    <w:p w:rsidR="00133E05" w:rsidRPr="00133E05" w:rsidRDefault="00133E05" w:rsidP="00133E05">
      <w:pPr>
        <w:pStyle w:val="ListParagraph"/>
        <w:rPr>
          <w:bCs/>
        </w:rPr>
      </w:pPr>
    </w:p>
    <w:p w:rsidR="00133E05" w:rsidRPr="00133E05" w:rsidRDefault="00133E05" w:rsidP="00133E05">
      <w:pPr>
        <w:pStyle w:val="ListParagraph"/>
        <w:rPr>
          <w:b/>
          <w:bCs/>
          <w:u w:val="single"/>
        </w:rPr>
      </w:pPr>
      <w:r w:rsidRPr="00133E05">
        <w:rPr>
          <w:b/>
          <w:bCs/>
          <w:u w:val="single"/>
        </w:rPr>
        <w:t>KEY BENEFITS</w:t>
      </w:r>
    </w:p>
    <w:p w:rsidR="00133E05" w:rsidRPr="00133E05" w:rsidRDefault="00133E05" w:rsidP="00133E05">
      <w:pPr>
        <w:pStyle w:val="ListParagraph"/>
        <w:rPr>
          <w:bCs/>
        </w:rPr>
      </w:pPr>
    </w:p>
    <w:p w:rsidR="00133E05" w:rsidRPr="00133E05" w:rsidRDefault="00133E05" w:rsidP="00133E05">
      <w:pPr>
        <w:pStyle w:val="ListParagraph"/>
        <w:numPr>
          <w:ilvl w:val="0"/>
          <w:numId w:val="8"/>
        </w:numPr>
        <w:rPr>
          <w:bCs/>
        </w:rPr>
      </w:pPr>
      <w:r w:rsidRPr="00133E05">
        <w:rPr>
          <w:bCs/>
        </w:rPr>
        <w:lastRenderedPageBreak/>
        <w:t xml:space="preserve">Low kilojoule with </w:t>
      </w:r>
      <w:r w:rsidR="005360BB">
        <w:rPr>
          <w:bCs/>
        </w:rPr>
        <w:t>approx</w:t>
      </w:r>
      <w:r w:rsidRPr="00133E05">
        <w:rPr>
          <w:bCs/>
        </w:rPr>
        <w:t xml:space="preserve"> 26 kJ per serving</w:t>
      </w:r>
      <w:r>
        <w:rPr>
          <w:bCs/>
        </w:rPr>
        <w:t>.</w:t>
      </w:r>
    </w:p>
    <w:p w:rsidR="00133E05" w:rsidRPr="00133E05" w:rsidRDefault="00133E05" w:rsidP="00133E05">
      <w:pPr>
        <w:pStyle w:val="ListParagraph"/>
        <w:numPr>
          <w:ilvl w:val="0"/>
          <w:numId w:val="8"/>
        </w:numPr>
        <w:rPr>
          <w:bCs/>
        </w:rPr>
      </w:pPr>
      <w:r w:rsidRPr="00133E05">
        <w:rPr>
          <w:bCs/>
        </w:rPr>
        <w:t>A unique blend of orange pekoe - a traditional black tea, and green tea with extracts of malvaflower, hibiscus flower and cardamom seed</w:t>
      </w:r>
      <w:r>
        <w:rPr>
          <w:bCs/>
        </w:rPr>
        <w:t>.</w:t>
      </w:r>
    </w:p>
    <w:p w:rsidR="00133E05" w:rsidRPr="00133E05" w:rsidRDefault="00133E05" w:rsidP="00133E05">
      <w:pPr>
        <w:pStyle w:val="ListParagraph"/>
        <w:rPr>
          <w:bCs/>
        </w:rPr>
      </w:pPr>
    </w:p>
    <w:p w:rsidR="00133E05" w:rsidRPr="00133E05" w:rsidRDefault="00133E05" w:rsidP="00133E05">
      <w:pPr>
        <w:pStyle w:val="ListParagraph"/>
        <w:numPr>
          <w:ilvl w:val="0"/>
          <w:numId w:val="8"/>
        </w:numPr>
        <w:rPr>
          <w:bCs/>
        </w:rPr>
      </w:pPr>
      <w:r w:rsidRPr="00133E05">
        <w:rPr>
          <w:bCs/>
        </w:rPr>
        <w:t>Our green tea is water extracted to give you the full spectrum of compounds found in green tea</w:t>
      </w:r>
      <w:r>
        <w:rPr>
          <w:bCs/>
        </w:rPr>
        <w:t>.</w:t>
      </w:r>
    </w:p>
    <w:p w:rsidR="00133E05" w:rsidRPr="00133E05" w:rsidRDefault="00133E05" w:rsidP="00133E05">
      <w:pPr>
        <w:pStyle w:val="ListParagraph"/>
        <w:rPr>
          <w:bCs/>
        </w:rPr>
      </w:pPr>
    </w:p>
    <w:p w:rsidR="00133E05" w:rsidRPr="00133E05" w:rsidRDefault="00133E05" w:rsidP="00133E05">
      <w:pPr>
        <w:pStyle w:val="ListParagraph"/>
        <w:rPr>
          <w:b/>
          <w:bCs/>
        </w:rPr>
      </w:pPr>
      <w:r w:rsidRPr="00133E05">
        <w:rPr>
          <w:b/>
          <w:bCs/>
        </w:rPr>
        <w:t>USAGE</w:t>
      </w:r>
    </w:p>
    <w:p w:rsidR="00133E05" w:rsidRPr="00133E05" w:rsidRDefault="00133E05" w:rsidP="00133E05">
      <w:pPr>
        <w:pStyle w:val="ListParagraph"/>
        <w:rPr>
          <w:bCs/>
        </w:rPr>
      </w:pPr>
    </w:p>
    <w:p w:rsidR="00133E05" w:rsidRPr="00133E05" w:rsidRDefault="00133E05" w:rsidP="00133E05">
      <w:pPr>
        <w:pStyle w:val="ListParagraph"/>
        <w:rPr>
          <w:bCs/>
        </w:rPr>
      </w:pPr>
      <w:r w:rsidRPr="00133E05">
        <w:rPr>
          <w:bCs/>
        </w:rPr>
        <w:t>Mix ½ teaspoon (approx 1.7g) with 250ml of hot or cold water. Instant Herbal Beverage is a refreshing drink enjoyed alone or with meals and contains only 6.2 calories per serving. Drink one or two glasses per day.</w:t>
      </w:r>
    </w:p>
    <w:p w:rsidR="00133E05" w:rsidRDefault="00133E05" w:rsidP="00133E05">
      <w:pPr>
        <w:pStyle w:val="ListParagraph"/>
        <w:rPr>
          <w:bCs/>
        </w:rPr>
      </w:pPr>
      <w:r w:rsidRPr="00133E05">
        <w:rPr>
          <w:bCs/>
        </w:rPr>
        <w:t>NOTE: The 100 g size is only available in original flavour.</w:t>
      </w:r>
    </w:p>
    <w:p w:rsidR="00133E05" w:rsidRPr="00133E05" w:rsidRDefault="00133E05" w:rsidP="00133E05">
      <w:pPr>
        <w:pStyle w:val="ListParagraph"/>
        <w:rPr>
          <w:bCs/>
        </w:rPr>
      </w:pPr>
    </w:p>
    <w:p w:rsidR="00133E05" w:rsidRPr="00133E05" w:rsidRDefault="00133E05" w:rsidP="00133E05">
      <w:pPr>
        <w:pStyle w:val="ListParagraph"/>
        <w:rPr>
          <w:b/>
          <w:bCs/>
          <w:u w:val="single"/>
        </w:rPr>
      </w:pPr>
    </w:p>
    <w:p w:rsidR="00D62953" w:rsidRPr="001E0750" w:rsidRDefault="00D62953" w:rsidP="00133E05">
      <w:pPr>
        <w:pStyle w:val="ListParagraph"/>
        <w:rPr>
          <w:b/>
        </w:rPr>
      </w:pPr>
    </w:p>
    <w:p w:rsidR="001E0750" w:rsidRPr="001E0750" w:rsidRDefault="001E0750" w:rsidP="001E0750">
      <w:pPr>
        <w:pStyle w:val="ListParagraph"/>
        <w:numPr>
          <w:ilvl w:val="0"/>
          <w:numId w:val="12"/>
        </w:numPr>
        <w:spacing w:line="360" w:lineRule="auto"/>
        <w:rPr>
          <w:rFonts w:cstheme="minorHAnsi"/>
          <w:b/>
          <w:sz w:val="24"/>
          <w:u w:val="single"/>
        </w:rPr>
      </w:pPr>
      <w:r w:rsidRPr="001E0750">
        <w:rPr>
          <w:rFonts w:cstheme="minorHAnsi"/>
          <w:b/>
          <w:sz w:val="24"/>
          <w:u w:val="single"/>
        </w:rPr>
        <w:t>Aloe drink</w:t>
      </w:r>
    </w:p>
    <w:p w:rsidR="001E0750" w:rsidRPr="00AB6437" w:rsidRDefault="001E0750" w:rsidP="00AB6437">
      <w:pPr>
        <w:pStyle w:val="ListParagraph"/>
        <w:spacing w:line="360" w:lineRule="auto"/>
        <w:rPr>
          <w:rFonts w:cstheme="minorHAnsi"/>
          <w:b/>
          <w:bCs/>
          <w:sz w:val="24"/>
        </w:rPr>
      </w:pPr>
      <w:r w:rsidRPr="001E0750">
        <w:rPr>
          <w:rFonts w:cstheme="minorHAnsi"/>
          <w:b/>
          <w:bCs/>
          <w:sz w:val="24"/>
        </w:rPr>
        <w:t>Herbal Aloe Concentrate Mango Flavour</w:t>
      </w:r>
      <w:r w:rsidR="00AB6437">
        <w:rPr>
          <w:rFonts w:cstheme="minorHAnsi"/>
          <w:b/>
          <w:bCs/>
          <w:sz w:val="24"/>
        </w:rPr>
        <w:t xml:space="preserve">: </w:t>
      </w:r>
      <w:r w:rsidRPr="00AB6437">
        <w:rPr>
          <w:rFonts w:cstheme="minorHAnsi"/>
          <w:szCs w:val="17"/>
          <w:shd w:val="clear" w:color="auto" w:fill="FFFFFF"/>
        </w:rPr>
        <w:t>Made from the soothing Aloe Vera leaf, Herbal Aloe Concentrate is now available in mango flavour. It’s a refreshing drink which contains Aloe Vera juice and no added sugar to give your water a refreshing tropical taste.</w:t>
      </w:r>
    </w:p>
    <w:p w:rsidR="001E0750" w:rsidRPr="001E0750" w:rsidRDefault="001E0750" w:rsidP="001E0750">
      <w:pPr>
        <w:pStyle w:val="ListParagraph"/>
        <w:spacing w:line="360" w:lineRule="auto"/>
        <w:rPr>
          <w:rFonts w:cstheme="minorHAnsi"/>
          <w:color w:val="6A6A6A"/>
          <w:sz w:val="20"/>
          <w:szCs w:val="17"/>
          <w:shd w:val="clear" w:color="auto" w:fill="FFFFFF"/>
        </w:rPr>
      </w:pPr>
    </w:p>
    <w:p w:rsidR="001E0750" w:rsidRPr="001E0750" w:rsidRDefault="001E0750" w:rsidP="001E0750">
      <w:pPr>
        <w:pStyle w:val="ListParagraph"/>
        <w:spacing w:line="360" w:lineRule="auto"/>
        <w:rPr>
          <w:rFonts w:cstheme="minorHAnsi"/>
          <w:b/>
          <w:bCs/>
          <w:sz w:val="24"/>
        </w:rPr>
      </w:pPr>
      <w:r w:rsidRPr="001E0750">
        <w:rPr>
          <w:rFonts w:cstheme="minorHAnsi"/>
          <w:b/>
          <w:bCs/>
          <w:sz w:val="24"/>
        </w:rPr>
        <w:t>Key Benefits</w:t>
      </w:r>
    </w:p>
    <w:p w:rsidR="001E0750" w:rsidRPr="001E0750" w:rsidRDefault="001E0750" w:rsidP="001E0750">
      <w:pPr>
        <w:pStyle w:val="ListParagraph"/>
        <w:numPr>
          <w:ilvl w:val="0"/>
          <w:numId w:val="14"/>
        </w:numPr>
        <w:spacing w:line="360" w:lineRule="auto"/>
        <w:rPr>
          <w:rFonts w:cstheme="minorHAnsi"/>
          <w:sz w:val="24"/>
        </w:rPr>
      </w:pPr>
      <w:r w:rsidRPr="001E0750">
        <w:rPr>
          <w:rFonts w:cstheme="minorHAnsi"/>
          <w:sz w:val="24"/>
        </w:rPr>
        <w:t xml:space="preserve">Contains 40% Aloe </w:t>
      </w:r>
      <w:proofErr w:type="spellStart"/>
      <w:r w:rsidRPr="001E0750">
        <w:rPr>
          <w:rFonts w:cstheme="minorHAnsi"/>
          <w:sz w:val="24"/>
        </w:rPr>
        <w:t>vera</w:t>
      </w:r>
      <w:proofErr w:type="spellEnd"/>
      <w:r w:rsidRPr="001E0750">
        <w:rPr>
          <w:rFonts w:cstheme="minorHAnsi"/>
          <w:sz w:val="24"/>
        </w:rPr>
        <w:t xml:space="preserve"> juice which is derived from the whole Aloe </w:t>
      </w:r>
      <w:proofErr w:type="spellStart"/>
      <w:r w:rsidRPr="001E0750">
        <w:rPr>
          <w:rFonts w:cstheme="minorHAnsi"/>
          <w:sz w:val="24"/>
        </w:rPr>
        <w:t>vera</w:t>
      </w:r>
      <w:proofErr w:type="spellEnd"/>
      <w:r w:rsidRPr="001E0750">
        <w:rPr>
          <w:rFonts w:cstheme="minorHAnsi"/>
          <w:sz w:val="24"/>
        </w:rPr>
        <w:t xml:space="preserve"> leaf</w:t>
      </w:r>
    </w:p>
    <w:p w:rsidR="001E0750" w:rsidRPr="001E0750" w:rsidRDefault="001E0750" w:rsidP="001E0750">
      <w:pPr>
        <w:pStyle w:val="ListParagraph"/>
        <w:numPr>
          <w:ilvl w:val="0"/>
          <w:numId w:val="14"/>
        </w:numPr>
        <w:spacing w:line="360" w:lineRule="auto"/>
        <w:rPr>
          <w:rFonts w:cstheme="minorHAnsi"/>
          <w:sz w:val="24"/>
        </w:rPr>
      </w:pPr>
      <w:r w:rsidRPr="001E0750">
        <w:rPr>
          <w:rFonts w:cstheme="minorHAnsi"/>
          <w:sz w:val="24"/>
        </w:rPr>
        <w:t xml:space="preserve">The Aloe </w:t>
      </w:r>
      <w:proofErr w:type="spellStart"/>
      <w:r w:rsidRPr="001E0750">
        <w:rPr>
          <w:rFonts w:cstheme="minorHAnsi"/>
          <w:sz w:val="24"/>
        </w:rPr>
        <w:t>vera</w:t>
      </w:r>
      <w:proofErr w:type="spellEnd"/>
      <w:r w:rsidRPr="001E0750">
        <w:rPr>
          <w:rFonts w:cstheme="minorHAnsi"/>
          <w:sz w:val="24"/>
        </w:rPr>
        <w:t xml:space="preserve"> leaf is carefully picked and hand filleted to ensure the highest level of purity</w:t>
      </w:r>
    </w:p>
    <w:p w:rsidR="001E0750" w:rsidRPr="001E0750" w:rsidRDefault="001E0750" w:rsidP="001E0750">
      <w:pPr>
        <w:pStyle w:val="ListParagraph"/>
        <w:numPr>
          <w:ilvl w:val="0"/>
          <w:numId w:val="14"/>
        </w:numPr>
        <w:spacing w:line="360" w:lineRule="auto"/>
        <w:rPr>
          <w:rFonts w:cstheme="minorHAnsi"/>
          <w:sz w:val="24"/>
        </w:rPr>
      </w:pPr>
      <w:r w:rsidRPr="001E0750">
        <w:rPr>
          <w:rFonts w:cstheme="minorHAnsi"/>
          <w:sz w:val="24"/>
        </w:rPr>
        <w:t>The Aloe gel is extracted using cold processing which is the best way to achieve the highest quality of gel</w:t>
      </w:r>
    </w:p>
    <w:p w:rsidR="001E0750" w:rsidRPr="001E0750" w:rsidRDefault="001E0750" w:rsidP="001E0750">
      <w:pPr>
        <w:pStyle w:val="ListParagraph"/>
        <w:numPr>
          <w:ilvl w:val="0"/>
          <w:numId w:val="14"/>
        </w:numPr>
        <w:spacing w:line="360" w:lineRule="auto"/>
        <w:rPr>
          <w:rFonts w:cstheme="minorHAnsi"/>
          <w:sz w:val="24"/>
        </w:rPr>
      </w:pPr>
      <w:r w:rsidRPr="001E0750">
        <w:rPr>
          <w:rFonts w:cstheme="minorHAnsi"/>
          <w:sz w:val="24"/>
        </w:rPr>
        <w:t>Liven up your water with a refreshing taste to help you to achieve adequate fluid intake of 2-2.5 litres per day</w:t>
      </w:r>
    </w:p>
    <w:p w:rsidR="001E0750" w:rsidRPr="001E0750" w:rsidRDefault="001E0750" w:rsidP="001E0750">
      <w:pPr>
        <w:pStyle w:val="ListParagraph"/>
        <w:numPr>
          <w:ilvl w:val="0"/>
          <w:numId w:val="14"/>
        </w:numPr>
        <w:spacing w:line="360" w:lineRule="auto"/>
        <w:rPr>
          <w:rFonts w:cstheme="minorHAnsi"/>
          <w:sz w:val="24"/>
        </w:rPr>
      </w:pPr>
      <w:r w:rsidRPr="001E0750">
        <w:rPr>
          <w:rFonts w:cstheme="minorHAnsi"/>
          <w:sz w:val="24"/>
        </w:rPr>
        <w:t>Mango flavour with no artificial flavours or colours</w:t>
      </w:r>
    </w:p>
    <w:p w:rsidR="001E0750" w:rsidRDefault="001E0750" w:rsidP="001E0750">
      <w:pPr>
        <w:pStyle w:val="ListParagraph"/>
        <w:numPr>
          <w:ilvl w:val="0"/>
          <w:numId w:val="14"/>
        </w:numPr>
        <w:spacing w:line="360" w:lineRule="auto"/>
        <w:rPr>
          <w:rFonts w:cstheme="minorHAnsi"/>
          <w:sz w:val="24"/>
        </w:rPr>
      </w:pPr>
      <w:r w:rsidRPr="001E0750">
        <w:rPr>
          <w:rFonts w:cstheme="minorHAnsi"/>
          <w:sz w:val="24"/>
        </w:rPr>
        <w:t>Original flavour gives your water a natural citrus twist, with no artificial sweeteners or colours (with added sugar)</w:t>
      </w:r>
    </w:p>
    <w:p w:rsidR="00332504" w:rsidRDefault="00332504" w:rsidP="00332504">
      <w:pPr>
        <w:spacing w:line="360" w:lineRule="auto"/>
        <w:rPr>
          <w:rFonts w:cstheme="minorHAnsi"/>
          <w:sz w:val="24"/>
        </w:rPr>
      </w:pPr>
    </w:p>
    <w:p w:rsidR="00332504" w:rsidRDefault="00332504" w:rsidP="00332504">
      <w:pPr>
        <w:spacing w:line="360" w:lineRule="auto"/>
        <w:rPr>
          <w:rFonts w:cstheme="minorHAnsi"/>
          <w:sz w:val="24"/>
        </w:rPr>
      </w:pPr>
    </w:p>
    <w:tbl>
      <w:tblPr>
        <w:tblW w:w="5000" w:type="pct"/>
        <w:shd w:val="clear" w:color="auto" w:fill="FFFFFF"/>
        <w:tblCellMar>
          <w:left w:w="0" w:type="dxa"/>
          <w:right w:w="0" w:type="dxa"/>
        </w:tblCellMar>
        <w:tblLook w:val="04A0" w:firstRow="1" w:lastRow="0" w:firstColumn="1" w:lastColumn="0" w:noHBand="0" w:noVBand="1"/>
      </w:tblPr>
      <w:tblGrid>
        <w:gridCol w:w="9026"/>
      </w:tblGrid>
      <w:tr w:rsidR="00332504" w:rsidRPr="00332504" w:rsidTr="00332504">
        <w:tc>
          <w:tcPr>
            <w:tcW w:w="4950" w:type="pct"/>
            <w:tcBorders>
              <w:top w:val="nil"/>
              <w:left w:val="nil"/>
              <w:bottom w:val="nil"/>
              <w:right w:val="nil"/>
            </w:tcBorders>
            <w:shd w:val="clear" w:color="auto" w:fill="FFFFFF"/>
            <w:tcMar>
              <w:top w:w="225" w:type="dxa"/>
              <w:left w:w="180" w:type="dxa"/>
              <w:bottom w:w="225" w:type="dxa"/>
              <w:right w:w="180" w:type="dxa"/>
            </w:tcMar>
            <w:vAlign w:val="center"/>
            <w:hideMark/>
          </w:tcPr>
          <w:p w:rsidR="00332504" w:rsidRPr="00332504" w:rsidRDefault="00332504" w:rsidP="00332504">
            <w:pPr>
              <w:spacing w:after="0" w:line="240" w:lineRule="auto"/>
              <w:ind w:left="120" w:right="120"/>
              <w:textAlignment w:val="baseline"/>
              <w:rPr>
                <w:rFonts w:ascii="inherit" w:eastAsia="Times New Roman" w:hAnsi="inherit" w:cs="Helvetica"/>
                <w:color w:val="555555"/>
                <w:spacing w:val="5"/>
                <w:lang w:eastAsia="en-ZA"/>
              </w:rPr>
            </w:pPr>
            <w:r w:rsidRPr="00332504">
              <w:rPr>
                <w:rFonts w:ascii="inherit" w:eastAsia="Times New Roman" w:hAnsi="inherit" w:cs="Helvetica"/>
                <w:color w:val="555555"/>
                <w:spacing w:val="5"/>
                <w:sz w:val="27"/>
                <w:szCs w:val="27"/>
                <w:bdr w:val="none" w:sz="0" w:space="0" w:color="auto" w:frame="1"/>
                <w:lang w:eastAsia="en-ZA"/>
              </w:rPr>
              <w:t xml:space="preserve">Our 7 Day Results Kit is a great intro to our </w:t>
            </w:r>
            <w:proofErr w:type="spellStart"/>
            <w:r w:rsidRPr="00332504">
              <w:rPr>
                <w:rFonts w:ascii="inherit" w:eastAsia="Times New Roman" w:hAnsi="inherit" w:cs="Helvetica"/>
                <w:color w:val="555555"/>
                <w:spacing w:val="5"/>
                <w:sz w:val="27"/>
                <w:szCs w:val="27"/>
                <w:bdr w:val="none" w:sz="0" w:space="0" w:color="auto" w:frame="1"/>
                <w:lang w:eastAsia="en-ZA"/>
              </w:rPr>
              <w:t>Herbalife</w:t>
            </w:r>
            <w:proofErr w:type="spellEnd"/>
            <w:r w:rsidRPr="00332504">
              <w:rPr>
                <w:rFonts w:ascii="inherit" w:eastAsia="Times New Roman" w:hAnsi="inherit" w:cs="Helvetica"/>
                <w:color w:val="555555"/>
                <w:spacing w:val="5"/>
                <w:sz w:val="27"/>
                <w:szCs w:val="27"/>
                <w:bdr w:val="none" w:sz="0" w:space="0" w:color="auto" w:frame="1"/>
                <w:lang w:eastAsia="en-ZA"/>
              </w:rPr>
              <w:t xml:space="preserve"> SKIN range or a fantastic gift for a loved one!</w:t>
            </w:r>
          </w:p>
        </w:tc>
      </w:tr>
    </w:tbl>
    <w:p w:rsidR="00332504" w:rsidRPr="00332504" w:rsidRDefault="00332504" w:rsidP="00332504">
      <w:pPr>
        <w:spacing w:after="0" w:line="240" w:lineRule="auto"/>
        <w:rPr>
          <w:rFonts w:ascii="Times New Roman" w:eastAsia="Times New Roman" w:hAnsi="Times New Roman" w:cs="Times New Roman"/>
          <w:vanish/>
          <w:sz w:val="24"/>
          <w:szCs w:val="24"/>
          <w:lang w:eastAsia="en-ZA"/>
        </w:rPr>
      </w:pPr>
    </w:p>
    <w:tbl>
      <w:tblPr>
        <w:tblW w:w="5000" w:type="pct"/>
        <w:shd w:val="clear" w:color="auto" w:fill="FFFFFF"/>
        <w:tblCellMar>
          <w:left w:w="0" w:type="dxa"/>
          <w:right w:w="0" w:type="dxa"/>
        </w:tblCellMar>
        <w:tblLook w:val="04A0" w:firstRow="1" w:lastRow="0" w:firstColumn="1" w:lastColumn="0" w:noHBand="0" w:noVBand="1"/>
      </w:tblPr>
      <w:tblGrid>
        <w:gridCol w:w="9026"/>
      </w:tblGrid>
      <w:tr w:rsidR="00332504" w:rsidRPr="00332504" w:rsidTr="00332504">
        <w:tc>
          <w:tcPr>
            <w:tcW w:w="4250" w:type="pct"/>
            <w:tcBorders>
              <w:top w:val="nil"/>
              <w:left w:val="nil"/>
              <w:bottom w:val="nil"/>
              <w:right w:val="nil"/>
            </w:tcBorders>
            <w:shd w:val="clear" w:color="auto" w:fill="FFFFFF"/>
            <w:tcMar>
              <w:top w:w="225" w:type="dxa"/>
              <w:left w:w="180" w:type="dxa"/>
              <w:bottom w:w="225" w:type="dxa"/>
              <w:right w:w="180" w:type="dxa"/>
            </w:tcMar>
            <w:vAlign w:val="center"/>
            <w:hideMark/>
          </w:tcPr>
          <w:tbl>
            <w:tblPr>
              <w:tblW w:w="4500" w:type="pct"/>
              <w:jc w:val="center"/>
              <w:shd w:val="clear" w:color="auto" w:fill="FFFBF9"/>
              <w:tblCellMar>
                <w:left w:w="0" w:type="dxa"/>
                <w:right w:w="0" w:type="dxa"/>
              </w:tblCellMar>
              <w:tblLook w:val="04A0" w:firstRow="1" w:lastRow="0" w:firstColumn="1" w:lastColumn="0" w:noHBand="0" w:noVBand="1"/>
            </w:tblPr>
            <w:tblGrid>
              <w:gridCol w:w="7799"/>
            </w:tblGrid>
            <w:tr w:rsidR="00332504" w:rsidRPr="00332504">
              <w:trPr>
                <w:jc w:val="center"/>
              </w:trPr>
              <w:tc>
                <w:tcPr>
                  <w:tcW w:w="5000" w:type="pct"/>
                  <w:tcBorders>
                    <w:top w:val="nil"/>
                    <w:left w:val="nil"/>
                    <w:bottom w:val="nil"/>
                    <w:right w:val="nil"/>
                  </w:tcBorders>
                  <w:shd w:val="clear" w:color="auto" w:fill="FFFBF9"/>
                  <w:tcMar>
                    <w:top w:w="225" w:type="dxa"/>
                    <w:left w:w="180" w:type="dxa"/>
                    <w:bottom w:w="225" w:type="dxa"/>
                    <w:right w:w="180" w:type="dxa"/>
                  </w:tcMar>
                  <w:vAlign w:val="center"/>
                  <w:hideMark/>
                </w:tcPr>
                <w:p w:rsidR="00332504" w:rsidRPr="00332504" w:rsidRDefault="00332504" w:rsidP="00332504">
                  <w:pPr>
                    <w:spacing w:after="0" w:line="240" w:lineRule="auto"/>
                    <w:ind w:left="120" w:right="120"/>
                    <w:textAlignment w:val="baseline"/>
                    <w:rPr>
                      <w:rFonts w:ascii="inherit" w:eastAsia="Times New Roman" w:hAnsi="inherit" w:cs="Times New Roman"/>
                      <w:spacing w:val="5"/>
                      <w:lang w:eastAsia="en-ZA"/>
                    </w:rPr>
                  </w:pPr>
                  <w:r w:rsidRPr="00332504">
                    <w:rPr>
                      <w:rFonts w:ascii="inherit" w:eastAsia="Times New Roman" w:hAnsi="inherit" w:cs="Times New Roman"/>
                      <w:b/>
                      <w:bCs/>
                      <w:spacing w:val="5"/>
                      <w:sz w:val="27"/>
                      <w:szCs w:val="27"/>
                      <w:bdr w:val="none" w:sz="0" w:space="0" w:color="auto" w:frame="1"/>
                      <w:lang w:eastAsia="en-ZA"/>
                    </w:rPr>
                    <w:lastRenderedPageBreak/>
                    <w:t>INCLUDED</w:t>
                  </w:r>
                  <w:r w:rsidRPr="00332504">
                    <w:rPr>
                      <w:rFonts w:ascii="inherit" w:eastAsia="Times New Roman" w:hAnsi="inherit" w:cs="Times New Roman"/>
                      <w:b/>
                      <w:bCs/>
                      <w:spacing w:val="5"/>
                      <w:sz w:val="27"/>
                      <w:szCs w:val="27"/>
                      <w:bdr w:val="none" w:sz="0" w:space="0" w:color="auto" w:frame="1"/>
                      <w:lang w:eastAsia="en-ZA"/>
                    </w:rPr>
                    <w:br/>
                    <w:t> </w:t>
                  </w:r>
                </w:p>
                <w:p w:rsidR="00332504" w:rsidRPr="00332504" w:rsidRDefault="00332504" w:rsidP="00332504">
                  <w:pPr>
                    <w:numPr>
                      <w:ilvl w:val="0"/>
                      <w:numId w:val="15"/>
                    </w:numPr>
                    <w:spacing w:after="0" w:line="270" w:lineRule="atLeast"/>
                    <w:ind w:left="0"/>
                    <w:textAlignment w:val="baseline"/>
                    <w:rPr>
                      <w:rFonts w:ascii="inherit" w:eastAsia="Times New Roman" w:hAnsi="inherit" w:cs="Times New Roman"/>
                      <w:spacing w:val="5"/>
                      <w:lang w:eastAsia="en-ZA"/>
                    </w:rPr>
                  </w:pPr>
                  <w:r w:rsidRPr="00332504">
                    <w:rPr>
                      <w:rFonts w:ascii="inherit" w:eastAsia="Times New Roman" w:hAnsi="inherit" w:cs="Times New Roman"/>
                      <w:spacing w:val="5"/>
                      <w:sz w:val="27"/>
                      <w:szCs w:val="27"/>
                      <w:bdr w:val="none" w:sz="0" w:space="0" w:color="auto" w:frame="1"/>
                      <w:lang w:eastAsia="en-ZA"/>
                    </w:rPr>
                    <w:t>Mini Soothing Aloe Cleanser 50ml</w:t>
                  </w:r>
                  <w:r w:rsidRPr="00332504">
                    <w:rPr>
                      <w:rFonts w:ascii="inherit" w:eastAsia="Times New Roman" w:hAnsi="inherit" w:cs="Times New Roman"/>
                      <w:spacing w:val="5"/>
                      <w:sz w:val="27"/>
                      <w:szCs w:val="27"/>
                      <w:bdr w:val="none" w:sz="0" w:space="0" w:color="auto" w:frame="1"/>
                      <w:lang w:eastAsia="en-ZA"/>
                    </w:rPr>
                    <w:br/>
                    <w:t> </w:t>
                  </w:r>
                </w:p>
                <w:p w:rsidR="00332504" w:rsidRPr="00332504" w:rsidRDefault="00332504" w:rsidP="00332504">
                  <w:pPr>
                    <w:numPr>
                      <w:ilvl w:val="0"/>
                      <w:numId w:val="15"/>
                    </w:numPr>
                    <w:spacing w:after="0" w:line="270" w:lineRule="atLeast"/>
                    <w:ind w:left="0"/>
                    <w:textAlignment w:val="baseline"/>
                    <w:rPr>
                      <w:rFonts w:ascii="inherit" w:eastAsia="Times New Roman" w:hAnsi="inherit" w:cs="Times New Roman"/>
                      <w:spacing w:val="5"/>
                      <w:lang w:eastAsia="en-ZA"/>
                    </w:rPr>
                  </w:pPr>
                  <w:r w:rsidRPr="00332504">
                    <w:rPr>
                      <w:rFonts w:ascii="inherit" w:eastAsia="Times New Roman" w:hAnsi="inherit" w:cs="Times New Roman"/>
                      <w:spacing w:val="5"/>
                      <w:sz w:val="27"/>
                      <w:szCs w:val="27"/>
                      <w:bdr w:val="none" w:sz="0" w:space="0" w:color="auto" w:frame="1"/>
                      <w:lang w:eastAsia="en-ZA"/>
                    </w:rPr>
                    <w:t>Mini Daily Glow Moisturiser 15ml</w:t>
                  </w:r>
                  <w:r w:rsidRPr="00332504">
                    <w:rPr>
                      <w:rFonts w:ascii="inherit" w:eastAsia="Times New Roman" w:hAnsi="inherit" w:cs="Times New Roman"/>
                      <w:spacing w:val="5"/>
                      <w:sz w:val="27"/>
                      <w:szCs w:val="27"/>
                      <w:bdr w:val="none" w:sz="0" w:space="0" w:color="auto" w:frame="1"/>
                      <w:lang w:eastAsia="en-ZA"/>
                    </w:rPr>
                    <w:br/>
                    <w:t> </w:t>
                  </w:r>
                </w:p>
                <w:p w:rsidR="00332504" w:rsidRPr="00332504" w:rsidRDefault="00332504" w:rsidP="00332504">
                  <w:pPr>
                    <w:numPr>
                      <w:ilvl w:val="0"/>
                      <w:numId w:val="15"/>
                    </w:numPr>
                    <w:spacing w:after="0" w:line="270" w:lineRule="atLeast"/>
                    <w:ind w:left="0"/>
                    <w:textAlignment w:val="baseline"/>
                    <w:rPr>
                      <w:rFonts w:ascii="inherit" w:eastAsia="Times New Roman" w:hAnsi="inherit" w:cs="Times New Roman"/>
                      <w:spacing w:val="5"/>
                      <w:lang w:eastAsia="en-ZA"/>
                    </w:rPr>
                  </w:pPr>
                  <w:r w:rsidRPr="00332504">
                    <w:rPr>
                      <w:rFonts w:ascii="inherit" w:eastAsia="Times New Roman" w:hAnsi="inherit" w:cs="Times New Roman"/>
                      <w:spacing w:val="5"/>
                      <w:sz w:val="27"/>
                      <w:szCs w:val="27"/>
                      <w:bdr w:val="none" w:sz="0" w:space="0" w:color="auto" w:frame="1"/>
                      <w:lang w:eastAsia="en-ZA"/>
                    </w:rPr>
                    <w:t>Mini Replenishing Night Cream 15ml</w:t>
                  </w:r>
                  <w:r w:rsidRPr="00332504">
                    <w:rPr>
                      <w:rFonts w:ascii="inherit" w:eastAsia="Times New Roman" w:hAnsi="inherit" w:cs="Times New Roman"/>
                      <w:spacing w:val="5"/>
                      <w:sz w:val="27"/>
                      <w:szCs w:val="27"/>
                      <w:bdr w:val="none" w:sz="0" w:space="0" w:color="auto" w:frame="1"/>
                      <w:lang w:eastAsia="en-ZA"/>
                    </w:rPr>
                    <w:br/>
                    <w:t> </w:t>
                  </w:r>
                </w:p>
                <w:p w:rsidR="00332504" w:rsidRPr="00332504" w:rsidRDefault="00332504" w:rsidP="00332504">
                  <w:pPr>
                    <w:numPr>
                      <w:ilvl w:val="0"/>
                      <w:numId w:val="15"/>
                    </w:numPr>
                    <w:spacing w:after="0" w:line="270" w:lineRule="atLeast"/>
                    <w:ind w:left="0"/>
                    <w:textAlignment w:val="baseline"/>
                    <w:rPr>
                      <w:rFonts w:ascii="inherit" w:eastAsia="Times New Roman" w:hAnsi="inherit" w:cs="Times New Roman"/>
                      <w:spacing w:val="5"/>
                      <w:lang w:eastAsia="en-ZA"/>
                    </w:rPr>
                  </w:pPr>
                  <w:r w:rsidRPr="00332504">
                    <w:rPr>
                      <w:rFonts w:ascii="inherit" w:eastAsia="Times New Roman" w:hAnsi="inherit" w:cs="Times New Roman"/>
                      <w:spacing w:val="5"/>
                      <w:sz w:val="27"/>
                      <w:szCs w:val="27"/>
                      <w:bdr w:val="none" w:sz="0" w:space="0" w:color="auto" w:frame="1"/>
                      <w:lang w:eastAsia="en-ZA"/>
                    </w:rPr>
                    <w:t xml:space="preserve">Firming Eye Gel </w:t>
                  </w:r>
                  <w:proofErr w:type="spellStart"/>
                  <w:r w:rsidRPr="00332504">
                    <w:rPr>
                      <w:rFonts w:ascii="inherit" w:eastAsia="Times New Roman" w:hAnsi="inherit" w:cs="Times New Roman"/>
                      <w:spacing w:val="5"/>
                      <w:sz w:val="27"/>
                      <w:szCs w:val="27"/>
                      <w:bdr w:val="none" w:sz="0" w:space="0" w:color="auto" w:frame="1"/>
                      <w:lang w:eastAsia="en-ZA"/>
                    </w:rPr>
                    <w:t>Packette</w:t>
                  </w:r>
                  <w:proofErr w:type="spellEnd"/>
                  <w:r w:rsidRPr="00332504">
                    <w:rPr>
                      <w:rFonts w:ascii="inherit" w:eastAsia="Times New Roman" w:hAnsi="inherit" w:cs="Times New Roman"/>
                      <w:spacing w:val="5"/>
                      <w:sz w:val="27"/>
                      <w:szCs w:val="27"/>
                      <w:bdr w:val="none" w:sz="0" w:space="0" w:color="auto" w:frame="1"/>
                      <w:lang w:eastAsia="en-ZA"/>
                    </w:rPr>
                    <w:t xml:space="preserve"> – 2 x 2ml</w:t>
                  </w:r>
                  <w:r w:rsidRPr="00332504">
                    <w:rPr>
                      <w:rFonts w:ascii="inherit" w:eastAsia="Times New Roman" w:hAnsi="inherit" w:cs="Times New Roman"/>
                      <w:spacing w:val="5"/>
                      <w:sz w:val="27"/>
                      <w:szCs w:val="27"/>
                      <w:bdr w:val="none" w:sz="0" w:space="0" w:color="auto" w:frame="1"/>
                      <w:lang w:eastAsia="en-ZA"/>
                    </w:rPr>
                    <w:br/>
                    <w:t> </w:t>
                  </w:r>
                </w:p>
                <w:p w:rsidR="00332504" w:rsidRPr="00332504" w:rsidRDefault="00332504" w:rsidP="00332504">
                  <w:pPr>
                    <w:numPr>
                      <w:ilvl w:val="0"/>
                      <w:numId w:val="15"/>
                    </w:numPr>
                    <w:spacing w:after="0" w:line="270" w:lineRule="atLeast"/>
                    <w:ind w:left="0"/>
                    <w:textAlignment w:val="baseline"/>
                    <w:rPr>
                      <w:rFonts w:ascii="inherit" w:eastAsia="Times New Roman" w:hAnsi="inherit" w:cs="Times New Roman"/>
                      <w:spacing w:val="5"/>
                      <w:lang w:eastAsia="en-ZA"/>
                    </w:rPr>
                  </w:pPr>
                  <w:r w:rsidRPr="00332504">
                    <w:rPr>
                      <w:rFonts w:ascii="inherit" w:eastAsia="Times New Roman" w:hAnsi="inherit" w:cs="Times New Roman"/>
                      <w:spacing w:val="5"/>
                      <w:sz w:val="27"/>
                      <w:szCs w:val="27"/>
                      <w:bdr w:val="none" w:sz="0" w:space="0" w:color="auto" w:frame="1"/>
                      <w:lang w:eastAsia="en-ZA"/>
                    </w:rPr>
                    <w:t xml:space="preserve">Hydrating Eye Cream </w:t>
                  </w:r>
                  <w:proofErr w:type="spellStart"/>
                  <w:r w:rsidRPr="00332504">
                    <w:rPr>
                      <w:rFonts w:ascii="inherit" w:eastAsia="Times New Roman" w:hAnsi="inherit" w:cs="Times New Roman"/>
                      <w:spacing w:val="5"/>
                      <w:sz w:val="27"/>
                      <w:szCs w:val="27"/>
                      <w:bdr w:val="none" w:sz="0" w:space="0" w:color="auto" w:frame="1"/>
                      <w:lang w:eastAsia="en-ZA"/>
                    </w:rPr>
                    <w:t>Packette</w:t>
                  </w:r>
                  <w:proofErr w:type="spellEnd"/>
                  <w:r w:rsidRPr="00332504">
                    <w:rPr>
                      <w:rFonts w:ascii="inherit" w:eastAsia="Times New Roman" w:hAnsi="inherit" w:cs="Times New Roman"/>
                      <w:spacing w:val="5"/>
                      <w:sz w:val="27"/>
                      <w:szCs w:val="27"/>
                      <w:bdr w:val="none" w:sz="0" w:space="0" w:color="auto" w:frame="1"/>
                      <w:lang w:eastAsia="en-ZA"/>
                    </w:rPr>
                    <w:t xml:space="preserve"> – 2 x 2ml</w:t>
                  </w:r>
                </w:p>
              </w:tc>
            </w:tr>
          </w:tbl>
          <w:p w:rsidR="00332504" w:rsidRPr="00332504" w:rsidRDefault="00332504" w:rsidP="00332504">
            <w:pPr>
              <w:spacing w:after="0" w:line="240" w:lineRule="auto"/>
              <w:jc w:val="center"/>
              <w:textAlignment w:val="baseline"/>
              <w:rPr>
                <w:rFonts w:ascii="inherit" w:eastAsia="Times New Roman" w:hAnsi="inherit" w:cs="Helvetica"/>
                <w:color w:val="555555"/>
                <w:lang w:eastAsia="en-ZA"/>
              </w:rPr>
            </w:pPr>
          </w:p>
        </w:tc>
      </w:tr>
    </w:tbl>
    <w:p w:rsidR="00332504" w:rsidRPr="00332504" w:rsidRDefault="00332504" w:rsidP="00332504">
      <w:pPr>
        <w:spacing w:line="360" w:lineRule="auto"/>
        <w:rPr>
          <w:rFonts w:cstheme="minorHAnsi"/>
          <w:sz w:val="24"/>
        </w:rPr>
      </w:pPr>
    </w:p>
    <w:p w:rsidR="001E0750" w:rsidRPr="001E0750" w:rsidRDefault="001E0750" w:rsidP="001E0750">
      <w:pPr>
        <w:pStyle w:val="ListParagraph"/>
        <w:spacing w:line="360" w:lineRule="auto"/>
        <w:rPr>
          <w:rFonts w:cstheme="minorHAnsi"/>
          <w:sz w:val="24"/>
        </w:rPr>
      </w:pPr>
    </w:p>
    <w:p w:rsidR="00D62953" w:rsidRPr="00D62953" w:rsidRDefault="00D62953" w:rsidP="00D62953">
      <w:pPr>
        <w:ind w:left="360"/>
        <w:rPr>
          <w:u w:val="single"/>
        </w:rPr>
      </w:pPr>
    </w:p>
    <w:p w:rsidR="00D62953" w:rsidRPr="00D62953" w:rsidRDefault="00D62953" w:rsidP="00D62953">
      <w:pPr>
        <w:spacing w:line="240" w:lineRule="auto"/>
        <w:rPr>
          <w:bCs/>
          <w:sz w:val="18"/>
        </w:rPr>
      </w:pPr>
    </w:p>
    <w:p w:rsidR="000729F8" w:rsidRDefault="000729F8" w:rsidP="000729F8">
      <w:pPr>
        <w:spacing w:line="240" w:lineRule="auto"/>
      </w:pPr>
    </w:p>
    <w:p w:rsidR="001E0750" w:rsidRPr="000729F8" w:rsidRDefault="001E0750" w:rsidP="000729F8">
      <w:pPr>
        <w:spacing w:line="240" w:lineRule="auto"/>
      </w:pPr>
    </w:p>
    <w:sectPr w:rsidR="001E0750" w:rsidRPr="00072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600FC"/>
    <w:multiLevelType w:val="hybridMultilevel"/>
    <w:tmpl w:val="EC3C79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7A70845"/>
    <w:multiLevelType w:val="hybridMultilevel"/>
    <w:tmpl w:val="C37E5AE8"/>
    <w:lvl w:ilvl="0" w:tplc="1C09000F">
      <w:start w:val="1"/>
      <w:numFmt w:val="decimal"/>
      <w:lvlText w:val="%1."/>
      <w:lvlJc w:val="left"/>
      <w:pPr>
        <w:ind w:left="720" w:hanging="360"/>
      </w:pPr>
      <w:rPr>
        <w:rFonts w:hint="default"/>
      </w:rPr>
    </w:lvl>
    <w:lvl w:ilvl="1" w:tplc="E6282286">
      <w:start w:val="75"/>
      <w:numFmt w:val="bullet"/>
      <w:lvlText w:val="•"/>
      <w:lvlJc w:val="left"/>
      <w:pPr>
        <w:ind w:left="1440" w:hanging="360"/>
      </w:pPr>
      <w:rPr>
        <w:rFonts w:ascii="Calibri" w:eastAsiaTheme="minorHAnsi" w:hAnsi="Calibri" w:cs="Calibri"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2F366644"/>
    <w:multiLevelType w:val="multilevel"/>
    <w:tmpl w:val="F4E245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266CFD"/>
    <w:multiLevelType w:val="hybridMultilevel"/>
    <w:tmpl w:val="ECE22A3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41F3497F"/>
    <w:multiLevelType w:val="hybridMultilevel"/>
    <w:tmpl w:val="845A1152"/>
    <w:lvl w:ilvl="0" w:tplc="1C09000B">
      <w:start w:val="1"/>
      <w:numFmt w:val="bullet"/>
      <w:lvlText w:val=""/>
      <w:lvlJc w:val="left"/>
      <w:pPr>
        <w:ind w:left="1440" w:hanging="360"/>
      </w:pPr>
      <w:rPr>
        <w:rFonts w:ascii="Wingdings" w:hAnsi="Wingdings"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nsid w:val="43E3178B"/>
    <w:multiLevelType w:val="hybridMultilevel"/>
    <w:tmpl w:val="E27681EA"/>
    <w:lvl w:ilvl="0" w:tplc="1C09000B">
      <w:start w:val="1"/>
      <w:numFmt w:val="bullet"/>
      <w:lvlText w:val=""/>
      <w:lvlJc w:val="left"/>
      <w:pPr>
        <w:ind w:left="1440" w:hanging="360"/>
      </w:pPr>
      <w:rPr>
        <w:rFonts w:ascii="Wingdings" w:hAnsi="Wingdings" w:hint="default"/>
      </w:rPr>
    </w:lvl>
    <w:lvl w:ilvl="1" w:tplc="1C09000B">
      <w:start w:val="1"/>
      <w:numFmt w:val="bullet"/>
      <w:lvlText w:val=""/>
      <w:lvlJc w:val="left"/>
      <w:pPr>
        <w:ind w:left="2160" w:hanging="360"/>
      </w:pPr>
      <w:rPr>
        <w:rFonts w:ascii="Wingdings" w:hAnsi="Wingdings"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nsid w:val="487E5CB9"/>
    <w:multiLevelType w:val="hybridMultilevel"/>
    <w:tmpl w:val="E926E4C8"/>
    <w:lvl w:ilvl="0" w:tplc="CC9AED7A">
      <w:start w:val="5"/>
      <w:numFmt w:val="decimal"/>
      <w:lvlText w:val="%1."/>
      <w:lvlJc w:val="left"/>
      <w:pPr>
        <w:ind w:left="644" w:hanging="360"/>
      </w:pPr>
      <w:rPr>
        <w:rFonts w:hint="default"/>
      </w:rPr>
    </w:lvl>
    <w:lvl w:ilvl="1" w:tplc="1C090019" w:tentative="1">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7">
    <w:nsid w:val="5550260C"/>
    <w:multiLevelType w:val="hybridMultilevel"/>
    <w:tmpl w:val="E7B0FB1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56E12BEA"/>
    <w:multiLevelType w:val="hybridMultilevel"/>
    <w:tmpl w:val="B5C86C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5CDD4FB2"/>
    <w:multiLevelType w:val="hybridMultilevel"/>
    <w:tmpl w:val="31D89FC0"/>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nsid w:val="6A120240"/>
    <w:multiLevelType w:val="hybridMultilevel"/>
    <w:tmpl w:val="0D3CF624"/>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nsid w:val="6B612582"/>
    <w:multiLevelType w:val="hybridMultilevel"/>
    <w:tmpl w:val="8CD09F66"/>
    <w:lvl w:ilvl="0" w:tplc="1C09000F">
      <w:start w:val="1"/>
      <w:numFmt w:val="decimal"/>
      <w:lvlText w:val="%1."/>
      <w:lvlJc w:val="left"/>
      <w:pPr>
        <w:ind w:left="502" w:hanging="360"/>
      </w:pPr>
      <w:rPr>
        <w:rFonts w:hint="default"/>
      </w:r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12">
    <w:nsid w:val="703B4802"/>
    <w:multiLevelType w:val="multilevel"/>
    <w:tmpl w:val="4AF4D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40390A"/>
    <w:multiLevelType w:val="multilevel"/>
    <w:tmpl w:val="C20CF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F6790A"/>
    <w:multiLevelType w:val="hybridMultilevel"/>
    <w:tmpl w:val="97DC723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2"/>
  </w:num>
  <w:num w:numId="4">
    <w:abstractNumId w:val="7"/>
  </w:num>
  <w:num w:numId="5">
    <w:abstractNumId w:val="13"/>
  </w:num>
  <w:num w:numId="6">
    <w:abstractNumId w:val="14"/>
  </w:num>
  <w:num w:numId="7">
    <w:abstractNumId w:val="8"/>
  </w:num>
  <w:num w:numId="8">
    <w:abstractNumId w:val="9"/>
  </w:num>
  <w:num w:numId="9">
    <w:abstractNumId w:val="0"/>
  </w:num>
  <w:num w:numId="10">
    <w:abstractNumId w:val="11"/>
  </w:num>
  <w:num w:numId="11">
    <w:abstractNumId w:val="3"/>
  </w:num>
  <w:num w:numId="12">
    <w:abstractNumId w:val="6"/>
  </w:num>
  <w:num w:numId="13">
    <w:abstractNumId w:val="4"/>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454"/>
    <w:rsid w:val="000729F8"/>
    <w:rsid w:val="00133E05"/>
    <w:rsid w:val="00174970"/>
    <w:rsid w:val="001A4454"/>
    <w:rsid w:val="001D4664"/>
    <w:rsid w:val="001E0750"/>
    <w:rsid w:val="001F0D81"/>
    <w:rsid w:val="002F65A8"/>
    <w:rsid w:val="00332504"/>
    <w:rsid w:val="00363E5A"/>
    <w:rsid w:val="005360BB"/>
    <w:rsid w:val="00753E68"/>
    <w:rsid w:val="007F0114"/>
    <w:rsid w:val="00AB6437"/>
    <w:rsid w:val="00AD588E"/>
    <w:rsid w:val="00B46881"/>
    <w:rsid w:val="00BB16B4"/>
    <w:rsid w:val="00D629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0CF10-01BB-4497-8D89-D37768AB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3E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E07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1E075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454"/>
    <w:pPr>
      <w:ind w:left="720"/>
      <w:contextualSpacing/>
    </w:pPr>
  </w:style>
  <w:style w:type="character" w:customStyle="1" w:styleId="Heading1Char">
    <w:name w:val="Heading 1 Char"/>
    <w:basedOn w:val="DefaultParagraphFont"/>
    <w:link w:val="Heading1"/>
    <w:uiPriority w:val="9"/>
    <w:rsid w:val="00133E0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360BB"/>
    <w:pPr>
      <w:spacing w:after="0" w:line="240" w:lineRule="auto"/>
    </w:pPr>
  </w:style>
  <w:style w:type="character" w:customStyle="1" w:styleId="Heading3Char">
    <w:name w:val="Heading 3 Char"/>
    <w:basedOn w:val="DefaultParagraphFont"/>
    <w:link w:val="Heading3"/>
    <w:uiPriority w:val="9"/>
    <w:semiHidden/>
    <w:rsid w:val="001E0750"/>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1E0750"/>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332504"/>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41852">
      <w:bodyDiv w:val="1"/>
      <w:marLeft w:val="0"/>
      <w:marRight w:val="0"/>
      <w:marTop w:val="0"/>
      <w:marBottom w:val="0"/>
      <w:divBdr>
        <w:top w:val="none" w:sz="0" w:space="0" w:color="auto"/>
        <w:left w:val="none" w:sz="0" w:space="0" w:color="auto"/>
        <w:bottom w:val="none" w:sz="0" w:space="0" w:color="auto"/>
        <w:right w:val="none" w:sz="0" w:space="0" w:color="auto"/>
      </w:divBdr>
    </w:div>
    <w:div w:id="168447648">
      <w:bodyDiv w:val="1"/>
      <w:marLeft w:val="0"/>
      <w:marRight w:val="0"/>
      <w:marTop w:val="0"/>
      <w:marBottom w:val="0"/>
      <w:divBdr>
        <w:top w:val="none" w:sz="0" w:space="0" w:color="auto"/>
        <w:left w:val="none" w:sz="0" w:space="0" w:color="auto"/>
        <w:bottom w:val="none" w:sz="0" w:space="0" w:color="auto"/>
        <w:right w:val="none" w:sz="0" w:space="0" w:color="auto"/>
      </w:divBdr>
      <w:divsChild>
        <w:div w:id="985547547">
          <w:marLeft w:val="0"/>
          <w:marRight w:val="0"/>
          <w:marTop w:val="0"/>
          <w:marBottom w:val="300"/>
          <w:divBdr>
            <w:top w:val="none" w:sz="0" w:space="0" w:color="auto"/>
            <w:left w:val="none" w:sz="0" w:space="0" w:color="auto"/>
            <w:bottom w:val="none" w:sz="0" w:space="0" w:color="auto"/>
            <w:right w:val="none" w:sz="0" w:space="0" w:color="auto"/>
          </w:divBdr>
          <w:divsChild>
            <w:div w:id="1496607830">
              <w:marLeft w:val="0"/>
              <w:marRight w:val="0"/>
              <w:marTop w:val="0"/>
              <w:marBottom w:val="0"/>
              <w:divBdr>
                <w:top w:val="none" w:sz="0" w:space="0" w:color="auto"/>
                <w:left w:val="none" w:sz="0" w:space="0" w:color="auto"/>
                <w:bottom w:val="none" w:sz="0" w:space="0" w:color="auto"/>
                <w:right w:val="none" w:sz="0" w:space="0" w:color="auto"/>
              </w:divBdr>
              <w:divsChild>
                <w:div w:id="1862275241">
                  <w:marLeft w:val="0"/>
                  <w:marRight w:val="0"/>
                  <w:marTop w:val="0"/>
                  <w:marBottom w:val="0"/>
                  <w:divBdr>
                    <w:top w:val="none" w:sz="0" w:space="0" w:color="auto"/>
                    <w:left w:val="none" w:sz="0" w:space="0" w:color="auto"/>
                    <w:bottom w:val="none" w:sz="0" w:space="0" w:color="auto"/>
                    <w:right w:val="none" w:sz="0" w:space="0" w:color="auto"/>
                  </w:divBdr>
                </w:div>
                <w:div w:id="8129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3955">
      <w:bodyDiv w:val="1"/>
      <w:marLeft w:val="0"/>
      <w:marRight w:val="0"/>
      <w:marTop w:val="0"/>
      <w:marBottom w:val="0"/>
      <w:divBdr>
        <w:top w:val="none" w:sz="0" w:space="0" w:color="auto"/>
        <w:left w:val="none" w:sz="0" w:space="0" w:color="auto"/>
        <w:bottom w:val="none" w:sz="0" w:space="0" w:color="auto"/>
        <w:right w:val="none" w:sz="0" w:space="0" w:color="auto"/>
      </w:divBdr>
    </w:div>
    <w:div w:id="593788106">
      <w:bodyDiv w:val="1"/>
      <w:marLeft w:val="0"/>
      <w:marRight w:val="0"/>
      <w:marTop w:val="0"/>
      <w:marBottom w:val="0"/>
      <w:divBdr>
        <w:top w:val="none" w:sz="0" w:space="0" w:color="auto"/>
        <w:left w:val="none" w:sz="0" w:space="0" w:color="auto"/>
        <w:bottom w:val="none" w:sz="0" w:space="0" w:color="auto"/>
        <w:right w:val="none" w:sz="0" w:space="0" w:color="auto"/>
      </w:divBdr>
      <w:divsChild>
        <w:div w:id="26225007">
          <w:marLeft w:val="0"/>
          <w:marRight w:val="0"/>
          <w:marTop w:val="0"/>
          <w:marBottom w:val="300"/>
          <w:divBdr>
            <w:top w:val="none" w:sz="0" w:space="0" w:color="auto"/>
            <w:left w:val="none" w:sz="0" w:space="0" w:color="auto"/>
            <w:bottom w:val="none" w:sz="0" w:space="0" w:color="auto"/>
            <w:right w:val="none" w:sz="0" w:space="0" w:color="auto"/>
          </w:divBdr>
          <w:divsChild>
            <w:div w:id="1185945378">
              <w:marLeft w:val="0"/>
              <w:marRight w:val="0"/>
              <w:marTop w:val="0"/>
              <w:marBottom w:val="0"/>
              <w:divBdr>
                <w:top w:val="none" w:sz="0" w:space="0" w:color="auto"/>
                <w:left w:val="none" w:sz="0" w:space="0" w:color="auto"/>
                <w:bottom w:val="none" w:sz="0" w:space="0" w:color="auto"/>
                <w:right w:val="none" w:sz="0" w:space="0" w:color="auto"/>
              </w:divBdr>
              <w:divsChild>
                <w:div w:id="508449368">
                  <w:marLeft w:val="0"/>
                  <w:marRight w:val="0"/>
                  <w:marTop w:val="0"/>
                  <w:marBottom w:val="0"/>
                  <w:divBdr>
                    <w:top w:val="none" w:sz="0" w:space="0" w:color="auto"/>
                    <w:left w:val="none" w:sz="0" w:space="0" w:color="auto"/>
                    <w:bottom w:val="none" w:sz="0" w:space="0" w:color="auto"/>
                    <w:right w:val="none" w:sz="0" w:space="0" w:color="auto"/>
                  </w:divBdr>
                </w:div>
                <w:div w:id="4158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50713">
      <w:bodyDiv w:val="1"/>
      <w:marLeft w:val="0"/>
      <w:marRight w:val="0"/>
      <w:marTop w:val="0"/>
      <w:marBottom w:val="0"/>
      <w:divBdr>
        <w:top w:val="none" w:sz="0" w:space="0" w:color="auto"/>
        <w:left w:val="none" w:sz="0" w:space="0" w:color="auto"/>
        <w:bottom w:val="none" w:sz="0" w:space="0" w:color="auto"/>
        <w:right w:val="none" w:sz="0" w:space="0" w:color="auto"/>
      </w:divBdr>
      <w:divsChild>
        <w:div w:id="232854537">
          <w:marLeft w:val="0"/>
          <w:marRight w:val="195"/>
          <w:marTop w:val="225"/>
          <w:marBottom w:val="0"/>
          <w:divBdr>
            <w:top w:val="none" w:sz="0" w:space="0" w:color="auto"/>
            <w:left w:val="none" w:sz="0" w:space="0" w:color="auto"/>
            <w:bottom w:val="none" w:sz="0" w:space="0" w:color="auto"/>
            <w:right w:val="none" w:sz="0" w:space="0" w:color="auto"/>
          </w:divBdr>
        </w:div>
      </w:divsChild>
    </w:div>
    <w:div w:id="1017729498">
      <w:bodyDiv w:val="1"/>
      <w:marLeft w:val="0"/>
      <w:marRight w:val="0"/>
      <w:marTop w:val="0"/>
      <w:marBottom w:val="0"/>
      <w:divBdr>
        <w:top w:val="none" w:sz="0" w:space="0" w:color="auto"/>
        <w:left w:val="none" w:sz="0" w:space="0" w:color="auto"/>
        <w:bottom w:val="none" w:sz="0" w:space="0" w:color="auto"/>
        <w:right w:val="none" w:sz="0" w:space="0" w:color="auto"/>
      </w:divBdr>
    </w:div>
    <w:div w:id="1028026416">
      <w:bodyDiv w:val="1"/>
      <w:marLeft w:val="0"/>
      <w:marRight w:val="0"/>
      <w:marTop w:val="0"/>
      <w:marBottom w:val="0"/>
      <w:divBdr>
        <w:top w:val="none" w:sz="0" w:space="0" w:color="auto"/>
        <w:left w:val="none" w:sz="0" w:space="0" w:color="auto"/>
        <w:bottom w:val="none" w:sz="0" w:space="0" w:color="auto"/>
        <w:right w:val="none" w:sz="0" w:space="0" w:color="auto"/>
      </w:divBdr>
      <w:divsChild>
        <w:div w:id="1791628244">
          <w:marLeft w:val="0"/>
          <w:marRight w:val="195"/>
          <w:marTop w:val="225"/>
          <w:marBottom w:val="0"/>
          <w:divBdr>
            <w:top w:val="none" w:sz="0" w:space="0" w:color="auto"/>
            <w:left w:val="none" w:sz="0" w:space="0" w:color="auto"/>
            <w:bottom w:val="none" w:sz="0" w:space="0" w:color="auto"/>
            <w:right w:val="none" w:sz="0" w:space="0" w:color="auto"/>
          </w:divBdr>
        </w:div>
      </w:divsChild>
    </w:div>
    <w:div w:id="1287159762">
      <w:bodyDiv w:val="1"/>
      <w:marLeft w:val="0"/>
      <w:marRight w:val="0"/>
      <w:marTop w:val="0"/>
      <w:marBottom w:val="0"/>
      <w:divBdr>
        <w:top w:val="none" w:sz="0" w:space="0" w:color="auto"/>
        <w:left w:val="none" w:sz="0" w:space="0" w:color="auto"/>
        <w:bottom w:val="none" w:sz="0" w:space="0" w:color="auto"/>
        <w:right w:val="none" w:sz="0" w:space="0" w:color="auto"/>
      </w:divBdr>
    </w:div>
    <w:div w:id="1416364268">
      <w:bodyDiv w:val="1"/>
      <w:marLeft w:val="0"/>
      <w:marRight w:val="0"/>
      <w:marTop w:val="0"/>
      <w:marBottom w:val="0"/>
      <w:divBdr>
        <w:top w:val="none" w:sz="0" w:space="0" w:color="auto"/>
        <w:left w:val="none" w:sz="0" w:space="0" w:color="auto"/>
        <w:bottom w:val="none" w:sz="0" w:space="0" w:color="auto"/>
        <w:right w:val="none" w:sz="0" w:space="0" w:color="auto"/>
      </w:divBdr>
    </w:div>
    <w:div w:id="1425541136">
      <w:bodyDiv w:val="1"/>
      <w:marLeft w:val="0"/>
      <w:marRight w:val="0"/>
      <w:marTop w:val="0"/>
      <w:marBottom w:val="0"/>
      <w:divBdr>
        <w:top w:val="none" w:sz="0" w:space="0" w:color="auto"/>
        <w:left w:val="none" w:sz="0" w:space="0" w:color="auto"/>
        <w:bottom w:val="none" w:sz="0" w:space="0" w:color="auto"/>
        <w:right w:val="none" w:sz="0" w:space="0" w:color="auto"/>
      </w:divBdr>
      <w:divsChild>
        <w:div w:id="1947303340">
          <w:marLeft w:val="0"/>
          <w:marRight w:val="0"/>
          <w:marTop w:val="0"/>
          <w:marBottom w:val="0"/>
          <w:divBdr>
            <w:top w:val="none" w:sz="0" w:space="0" w:color="auto"/>
            <w:left w:val="none" w:sz="0" w:space="0" w:color="auto"/>
            <w:bottom w:val="none" w:sz="0" w:space="0" w:color="auto"/>
            <w:right w:val="none" w:sz="0" w:space="0" w:color="auto"/>
          </w:divBdr>
        </w:div>
      </w:divsChild>
    </w:div>
    <w:div w:id="1712729969">
      <w:bodyDiv w:val="1"/>
      <w:marLeft w:val="0"/>
      <w:marRight w:val="0"/>
      <w:marTop w:val="0"/>
      <w:marBottom w:val="0"/>
      <w:divBdr>
        <w:top w:val="none" w:sz="0" w:space="0" w:color="auto"/>
        <w:left w:val="none" w:sz="0" w:space="0" w:color="auto"/>
        <w:bottom w:val="none" w:sz="0" w:space="0" w:color="auto"/>
        <w:right w:val="none" w:sz="0" w:space="0" w:color="auto"/>
      </w:divBdr>
    </w:div>
    <w:div w:id="1772817101">
      <w:bodyDiv w:val="1"/>
      <w:marLeft w:val="0"/>
      <w:marRight w:val="0"/>
      <w:marTop w:val="0"/>
      <w:marBottom w:val="0"/>
      <w:divBdr>
        <w:top w:val="none" w:sz="0" w:space="0" w:color="auto"/>
        <w:left w:val="none" w:sz="0" w:space="0" w:color="auto"/>
        <w:bottom w:val="none" w:sz="0" w:space="0" w:color="auto"/>
        <w:right w:val="none" w:sz="0" w:space="0" w:color="auto"/>
      </w:divBdr>
    </w:div>
    <w:div w:id="1832519562">
      <w:bodyDiv w:val="1"/>
      <w:marLeft w:val="0"/>
      <w:marRight w:val="0"/>
      <w:marTop w:val="0"/>
      <w:marBottom w:val="0"/>
      <w:divBdr>
        <w:top w:val="none" w:sz="0" w:space="0" w:color="auto"/>
        <w:left w:val="none" w:sz="0" w:space="0" w:color="auto"/>
        <w:bottom w:val="none" w:sz="0" w:space="0" w:color="auto"/>
        <w:right w:val="none" w:sz="0" w:space="0" w:color="auto"/>
      </w:divBdr>
    </w:div>
    <w:div w:id="184431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3106</TotalTime>
  <Pages>1</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ABONGILE</dc:creator>
  <cp:keywords/>
  <dc:description/>
  <cp:lastModifiedBy>ABONGILE</cp:lastModifiedBy>
  <cp:revision>3</cp:revision>
  <dcterms:created xsi:type="dcterms:W3CDTF">2021-06-23T08:23:00Z</dcterms:created>
  <dcterms:modified xsi:type="dcterms:W3CDTF">2021-06-25T15:26:00Z</dcterms:modified>
</cp:coreProperties>
</file>